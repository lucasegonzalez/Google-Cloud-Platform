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DF305" w14:textId="77777777" w:rsidR="00636F27" w:rsidRPr="00636F27" w:rsidRDefault="00636F27" w:rsidP="0063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6F2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El Diseño Conversacional es un lenguaje de diseño basado en la conversación humana</w:t>
      </w:r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Para lograr un </w:t>
      </w:r>
      <w:ins w:id="0" w:author="Unknown">
        <w:r w:rsidRPr="00636F27">
          <w:rPr>
            <w:rFonts w:ascii="Times New Roman" w:eastAsia="Times New Roman" w:hAnsi="Times New Roman" w:cs="Times New Roman"/>
            <w:sz w:val="24"/>
            <w:szCs w:val="24"/>
            <w:lang w:eastAsia="es-AR"/>
          </w:rPr>
          <w:t>buen Diseño Conversacional</w:t>
        </w:r>
      </w:ins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 requieren disciplinas tales como:</w:t>
      </w:r>
    </w:p>
    <w:p w14:paraId="1A0107C5" w14:textId="77777777" w:rsidR="00636F27" w:rsidRPr="00636F27" w:rsidRDefault="00636F27" w:rsidP="00636F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t>Diseño Interactivo</w:t>
      </w:r>
    </w:p>
    <w:p w14:paraId="3493DB32" w14:textId="77777777" w:rsidR="00636F27" w:rsidRPr="00636F27" w:rsidRDefault="00636F27" w:rsidP="00636F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t>Diseño Visual</w:t>
      </w:r>
    </w:p>
    <w:p w14:paraId="274CE3B5" w14:textId="77777777" w:rsidR="00636F27" w:rsidRPr="00636F27" w:rsidRDefault="00636F27" w:rsidP="00636F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t>Diseño de animación</w:t>
      </w:r>
    </w:p>
    <w:p w14:paraId="4BC868BA" w14:textId="77777777" w:rsidR="00636F27" w:rsidRPr="00636F27" w:rsidRDefault="00636F27" w:rsidP="00636F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t>Interfaces de voz</w:t>
      </w:r>
    </w:p>
    <w:p w14:paraId="62667678" w14:textId="77777777" w:rsidR="00636F27" w:rsidRPr="00636F27" w:rsidRDefault="00636F27" w:rsidP="00636F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t>Diseño de Audio</w:t>
      </w:r>
    </w:p>
    <w:p w14:paraId="0FDBBDB4" w14:textId="77777777" w:rsidR="00636F27" w:rsidRPr="00636F27" w:rsidRDefault="00636F27" w:rsidP="00636F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t>Escritura UX</w:t>
      </w:r>
    </w:p>
    <w:p w14:paraId="53F68A77" w14:textId="77777777" w:rsidR="00636F27" w:rsidRPr="00636F27" w:rsidRDefault="00636F27" w:rsidP="00636F2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t>¿Qué es el diseño conversacional?</w:t>
      </w:r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Es un lenguaje de diseño basado en la conversación humana.</w:t>
      </w:r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Son buenos en entablar relaciones que se sientan más profundas y personales con nuestros usuarios.</w:t>
      </w:r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Se involucran varias disciplinas: Interfaces de voz, diseño interactivo, la escritura de experiencia de usuario (</w:t>
      </w:r>
      <w:proofErr w:type="spellStart"/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t>ux</w:t>
      </w:r>
      <w:proofErr w:type="spellEnd"/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t>writing</w:t>
      </w:r>
      <w:proofErr w:type="spellEnd"/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14:paraId="342AC95A" w14:textId="77777777" w:rsidR="00636F27" w:rsidRPr="00636F27" w:rsidRDefault="00636F27" w:rsidP="00636F2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t>¿Quién diseña las experiencias conversacionales?</w:t>
      </w:r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El Diseñador de Experiencia de Usuario, que define el flujo, mejora la conversación, e incluye a todas las personas dentro del equipo de desarrolla. Es el que define las necesidades del usuario y las convierte en requerimientos.</w:t>
      </w:r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Los usuarios están adoptando marcas que utilizan esta modalidad.</w:t>
      </w:r>
    </w:p>
    <w:p w14:paraId="687B5E88" w14:textId="77777777" w:rsidR="00636F27" w:rsidRPr="00636F27" w:rsidRDefault="00636F27" w:rsidP="00636F2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t>¿Por qué diseñar experiencias conversacionales?</w:t>
      </w:r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Dentro del Google I/O del 2018 ya existían más de un millón de acciones disponibles dentro del Google </w:t>
      </w:r>
      <w:proofErr w:type="spellStart"/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t>Assistant</w:t>
      </w:r>
      <w:proofErr w:type="spellEnd"/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Hoy en día los usuarios realizan búsquedas a través de comandos de voz desde distintos dispositivos como Google Home, un celular o un smartwatch. Google </w:t>
      </w:r>
      <w:proofErr w:type="spellStart"/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t>Assistant</w:t>
      </w:r>
      <w:proofErr w:type="spellEnd"/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 te limita a desplegar tus acciones únicamente dentro de su misma plataforma, también puedes extenderlas a Facebook Messenger, </w:t>
      </w:r>
      <w:proofErr w:type="spellStart"/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t>Slack</w:t>
      </w:r>
      <w:proofErr w:type="spellEnd"/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un desarrollo propio.</w:t>
      </w:r>
    </w:p>
    <w:p w14:paraId="5FE66344" w14:textId="77777777" w:rsidR="00636F27" w:rsidRPr="00636F27" w:rsidRDefault="00636F27" w:rsidP="00636F2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t>¿En qué dispositivos?</w:t>
      </w:r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t>Headphones</w:t>
      </w:r>
      <w:proofErr w:type="spellEnd"/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t>speakers</w:t>
      </w:r>
      <w:proofErr w:type="spellEnd"/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teléfonos, </w:t>
      </w:r>
      <w:proofErr w:type="spellStart"/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t>smart</w:t>
      </w:r>
      <w:proofErr w:type="spellEnd"/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t>tvs</w:t>
      </w:r>
      <w:proofErr w:type="spellEnd"/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t>, etc.</w:t>
      </w:r>
    </w:p>
    <w:p w14:paraId="247B1C12" w14:textId="77777777" w:rsidR="00636F27" w:rsidRPr="00636F27" w:rsidRDefault="00636F27" w:rsidP="00636F2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t>¿En qué momento consumimos experiencias conversacionales?</w:t>
      </w:r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Al despertar: buscamos conocer sobre noticias y la rutina del día</w:t>
      </w:r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De camino al trabajo: Tratamos de ser más </w:t>
      </w:r>
      <w:proofErr w:type="gramStart"/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t>productivos</w:t>
      </w:r>
      <w:proofErr w:type="gramEnd"/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aunque tengamos la vista y las manos ocupadas.</w:t>
      </w:r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Descansando por la noche: Reproducimos música o series.</w:t>
      </w:r>
    </w:p>
    <w:p w14:paraId="21F09564" w14:textId="77777777" w:rsidR="00636F27" w:rsidRPr="00636F27" w:rsidRDefault="00636F27" w:rsidP="00636F2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t>¿Qué cualidad tiene una buena interfaz conversacional?</w:t>
      </w:r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Una buena interfaz conversacionales logra que los usuarios requieran menos entrenamiento para poder usarla.</w:t>
      </w:r>
    </w:p>
    <w:p w14:paraId="682C369F" w14:textId="77777777" w:rsidR="00636F27" w:rsidRPr="00636F27" w:rsidRDefault="00636F27" w:rsidP="0063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t>Una experiencia conversacional no es adecuada para todos los casos de uso, funcionan bien si vamos a realizar una cita, pero son muy mala idea si decidimos buscar grandes cantidades de información.</w:t>
      </w:r>
    </w:p>
    <w:p w14:paraId="03384E4D" w14:textId="77777777" w:rsidR="00636F27" w:rsidRPr="00636F27" w:rsidRDefault="00636F27" w:rsidP="0063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t>Para ver si la implementación de una interfaz conversacional es adecuada necesitas verificar que tu caso de uso cumpla con la mayoría de los siguientes puntos:</w:t>
      </w:r>
    </w:p>
    <w:p w14:paraId="22209FF7" w14:textId="77777777" w:rsidR="00636F27" w:rsidRPr="00636F27" w:rsidRDefault="00636F27" w:rsidP="00636F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t>La conversación debe ser intuitiva, tus usuarios ya suelen tener conversaciones con otras personas acerca de la tarea o tema.</w:t>
      </w:r>
    </w:p>
    <w:p w14:paraId="58A57EDA" w14:textId="77777777" w:rsidR="00636F27" w:rsidRPr="00636F27" w:rsidRDefault="00636F27" w:rsidP="00636F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t>La interacción de la conversación es corta.</w:t>
      </w:r>
    </w:p>
    <w:p w14:paraId="600063E9" w14:textId="77777777" w:rsidR="00636F27" w:rsidRPr="00636F27" w:rsidRDefault="00636F27" w:rsidP="00636F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t>La conversación reduce el tiempo y esfuerzo que una UI en pantalla.</w:t>
      </w:r>
    </w:p>
    <w:p w14:paraId="0A05BF02" w14:textId="77777777" w:rsidR="00636F27" w:rsidRPr="00636F27" w:rsidRDefault="00636F27" w:rsidP="00636F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Pueden llevar a cabo la tarea mientras hacen otras actividades ligeras.</w:t>
      </w:r>
    </w:p>
    <w:p w14:paraId="197D6FA5" w14:textId="77777777" w:rsidR="00636F27" w:rsidRPr="00636F27" w:rsidRDefault="00636F27" w:rsidP="00636F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t>La conversación permite al usuario hablar libremente, no toca temas privados</w:t>
      </w:r>
    </w:p>
    <w:p w14:paraId="54ACCA2C" w14:textId="64197B14" w:rsidR="003C6146" w:rsidRPr="003C6146" w:rsidRDefault="003C6146" w:rsidP="003C614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TU MARCA</w:t>
      </w:r>
    </w:p>
    <w:p w14:paraId="1B68D047" w14:textId="2EE6508C" w:rsidR="00636F27" w:rsidRPr="00636F27" w:rsidRDefault="00636F27" w:rsidP="00636F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 importante levantar requerimientos de usuario, pero también es muy importante definir la </w:t>
      </w:r>
      <w:proofErr w:type="gramStart"/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t>marca ,</w:t>
      </w:r>
      <w:proofErr w:type="gramEnd"/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personalidad del </w:t>
      </w:r>
      <w:proofErr w:type="spellStart"/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t>bot</w:t>
      </w:r>
      <w:proofErr w:type="spellEnd"/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1F0AF55C" w14:textId="77777777" w:rsidR="00636F27" w:rsidRPr="00636F27" w:rsidRDefault="00636F27" w:rsidP="00636F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t>Nombre y audiencia.</w:t>
      </w:r>
    </w:p>
    <w:p w14:paraId="02737B6E" w14:textId="77777777" w:rsidR="00636F27" w:rsidRPr="00636F27" w:rsidRDefault="00636F27" w:rsidP="00636F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t>Valores de la marca.</w:t>
      </w:r>
    </w:p>
    <w:p w14:paraId="2352D67F" w14:textId="4093924C" w:rsidR="00636F27" w:rsidRDefault="00636F27" w:rsidP="00636F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6F27">
        <w:rPr>
          <w:rFonts w:ascii="Times New Roman" w:eastAsia="Times New Roman" w:hAnsi="Times New Roman" w:cs="Times New Roman"/>
          <w:sz w:val="24"/>
          <w:szCs w:val="24"/>
          <w:lang w:eastAsia="es-AR"/>
        </w:rPr>
        <w:t>Tono de voz de la marca.</w:t>
      </w:r>
    </w:p>
    <w:p w14:paraId="786033E4" w14:textId="5C56DCFD" w:rsidR="003C6146" w:rsidRDefault="003C6146" w:rsidP="003C61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B68C99A" w14:textId="4E0ADDCE" w:rsidR="003C6146" w:rsidRDefault="003C6146" w:rsidP="003C61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332C9DE" w14:textId="77777777" w:rsidR="003C6146" w:rsidRDefault="003C6146" w:rsidP="003C6146">
      <w:pPr>
        <w:pStyle w:val="NormalWeb"/>
      </w:pPr>
      <w:proofErr w:type="spellStart"/>
      <w:r>
        <w:rPr>
          <w:rStyle w:val="Textoennegrita"/>
        </w:rPr>
        <w:t>User</w:t>
      </w:r>
      <w:proofErr w:type="spellEnd"/>
      <w:r>
        <w:rPr>
          <w:rStyle w:val="Textoennegrita"/>
        </w:rPr>
        <w:t xml:space="preserve"> Persona.</w:t>
      </w:r>
      <w:r>
        <w:br/>
      </w:r>
      <w:proofErr w:type="spellStart"/>
      <w:r>
        <w:t>Quienes</w:t>
      </w:r>
      <w:proofErr w:type="spellEnd"/>
      <w:r>
        <w:t xml:space="preserve"> son</w:t>
      </w:r>
      <w:proofErr w:type="gramStart"/>
      <w:r>
        <w:t>? ,</w:t>
      </w:r>
      <w:proofErr w:type="gramEnd"/>
      <w:r>
        <w:t xml:space="preserve"> </w:t>
      </w:r>
      <w:proofErr w:type="spellStart"/>
      <w:r>
        <w:t>cuales</w:t>
      </w:r>
      <w:proofErr w:type="spellEnd"/>
      <w:r>
        <w:t xml:space="preserve"> son sus necesidades? , como completan tareas el día de hoy? , que palabras usan para comunicarse ?, que circunstancias detonan las tareas en mis usuario?</w:t>
      </w:r>
    </w:p>
    <w:p w14:paraId="3E771780" w14:textId="77777777" w:rsidR="003C6146" w:rsidRDefault="003C6146" w:rsidP="003C6146">
      <w:pPr>
        <w:pStyle w:val="NormalWeb"/>
      </w:pPr>
      <w:r>
        <w:rPr>
          <w:rStyle w:val="Textoennegrita"/>
        </w:rPr>
        <w:t>Se analizan los datos</w:t>
      </w:r>
      <w:r>
        <w:br/>
        <w:t>Se tendrán que asumir algunas cosas para poder definir un perfil de usuario en base a los datos.</w:t>
      </w:r>
    </w:p>
    <w:p w14:paraId="79CD58C5" w14:textId="77777777" w:rsidR="003C6146" w:rsidRDefault="003C6146" w:rsidP="003C6146">
      <w:pPr>
        <w:pStyle w:val="NormalWeb"/>
      </w:pPr>
      <w:r>
        <w:rPr>
          <w:rStyle w:val="nfasis"/>
        </w:rPr>
        <w:t>Perfil de usuario</w:t>
      </w:r>
      <w:r>
        <w:br/>
        <w:t>Si fuera una persona ¿</w:t>
      </w:r>
      <w:proofErr w:type="spellStart"/>
      <w:r>
        <w:t>Quien</w:t>
      </w:r>
      <w:proofErr w:type="spellEnd"/>
      <w:r>
        <w:t xml:space="preserve"> </w:t>
      </w:r>
      <w:proofErr w:type="spellStart"/>
      <w:proofErr w:type="gramStart"/>
      <w:r>
        <w:t>seria</w:t>
      </w:r>
      <w:proofErr w:type="spellEnd"/>
      <w:r>
        <w:t xml:space="preserve"> ?</w:t>
      </w:r>
      <w:proofErr w:type="gramEnd"/>
    </w:p>
    <w:p w14:paraId="55D38483" w14:textId="77777777" w:rsidR="003C6146" w:rsidRDefault="003C6146" w:rsidP="003C6146">
      <w:pPr>
        <w:pStyle w:val="NormalWeb"/>
      </w:pPr>
      <w:r>
        <w:rPr>
          <w:rStyle w:val="nfasis"/>
        </w:rPr>
        <w:t>sus motivaciones</w:t>
      </w:r>
      <w:r>
        <w:br/>
        <w:t xml:space="preserve">Que es lo que quiere lograr? </w:t>
      </w:r>
      <w:proofErr w:type="gramStart"/>
      <w:r>
        <w:t>objetivos y metas?</w:t>
      </w:r>
      <w:proofErr w:type="gramEnd"/>
    </w:p>
    <w:p w14:paraId="2E8F74AD" w14:textId="77777777" w:rsidR="003C6146" w:rsidRDefault="003C6146" w:rsidP="003C6146">
      <w:pPr>
        <w:pStyle w:val="NormalWeb"/>
      </w:pPr>
      <w:r>
        <w:rPr>
          <w:rStyle w:val="nfasis"/>
        </w:rPr>
        <w:t>Ansiedades</w:t>
      </w:r>
      <w:r>
        <w:br/>
        <w:t>¿</w:t>
      </w:r>
      <w:proofErr w:type="spellStart"/>
      <w:r>
        <w:t>Cuales</w:t>
      </w:r>
      <w:proofErr w:type="spellEnd"/>
      <w:r>
        <w:t xml:space="preserve"> son sus limitaciones y miedos?</w:t>
      </w:r>
    </w:p>
    <w:p w14:paraId="507BD794" w14:textId="77777777" w:rsidR="003C6146" w:rsidRDefault="003C6146" w:rsidP="003C6146">
      <w:pPr>
        <w:pStyle w:val="NormalWeb"/>
      </w:pPr>
      <w:r>
        <w:rPr>
          <w:rStyle w:val="nfasis"/>
        </w:rPr>
        <w:t>Su contexto</w:t>
      </w:r>
      <w:r>
        <w:br/>
        <w:t xml:space="preserve">Donde esta normalmente en su día a día? </w:t>
      </w:r>
      <w:proofErr w:type="gramStart"/>
      <w:r>
        <w:t xml:space="preserve">donde es </w:t>
      </w:r>
      <w:proofErr w:type="spellStart"/>
      <w:r>
        <w:t>mas</w:t>
      </w:r>
      <w:proofErr w:type="spellEnd"/>
      <w:r>
        <w:t xml:space="preserve"> común que consuma la experiencia conversacional?</w:t>
      </w:r>
      <w:proofErr w:type="gramEnd"/>
    </w:p>
    <w:p w14:paraId="3A0A3497" w14:textId="77777777" w:rsidR="003C6146" w:rsidRDefault="003C6146" w:rsidP="003C6146">
      <w:pPr>
        <w:pStyle w:val="NormalWeb"/>
      </w:pPr>
      <w:r>
        <w:rPr>
          <w:rStyle w:val="nfasis"/>
        </w:rPr>
        <w:t>Factores temporales</w:t>
      </w:r>
      <w:r>
        <w:br/>
        <w:t xml:space="preserve">En </w:t>
      </w:r>
      <w:proofErr w:type="spellStart"/>
      <w:r>
        <w:t>que</w:t>
      </w:r>
      <w:proofErr w:type="spellEnd"/>
      <w:r>
        <w:t xml:space="preserve"> momentos </w:t>
      </w:r>
      <w:proofErr w:type="spellStart"/>
      <w:r>
        <w:t>interactua</w:t>
      </w:r>
      <w:proofErr w:type="spellEnd"/>
      <w:r>
        <w:t xml:space="preserve"> con el asistente?</w:t>
      </w:r>
    </w:p>
    <w:p w14:paraId="349046F1" w14:textId="77777777" w:rsidR="003C6146" w:rsidRDefault="003C6146" w:rsidP="003C6146">
      <w:pPr>
        <w:pStyle w:val="NormalWeb"/>
      </w:pPr>
      <w:r>
        <w:rPr>
          <w:rStyle w:val="nfasis"/>
        </w:rPr>
        <w:t>Suposiciones</w:t>
      </w:r>
      <w:r>
        <w:br/>
        <w:t>Que otros elementos de su día a día son específicos a su perfil</w:t>
      </w:r>
    </w:p>
    <w:p w14:paraId="11EBFEE8" w14:textId="12B44C5A" w:rsidR="003C6146" w:rsidRDefault="00E83CAA" w:rsidP="003C61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SYSTEM PERSONA</w:t>
      </w:r>
    </w:p>
    <w:p w14:paraId="2AB80DE7" w14:textId="77777777" w:rsidR="00E83CAA" w:rsidRPr="00E83CAA" w:rsidRDefault="00E83CAA" w:rsidP="00E83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83CA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Con el </w:t>
      </w:r>
      <w:proofErr w:type="spellStart"/>
      <w:r w:rsidRPr="00E83CAA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system</w:t>
      </w:r>
      <w:proofErr w:type="spellEnd"/>
      <w:r w:rsidRPr="00E83CAA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 persona</w:t>
      </w:r>
      <w:r w:rsidRPr="00E83CA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vamos a definir a nuestro asistente virtual, las características importantes son:</w:t>
      </w:r>
    </w:p>
    <w:p w14:paraId="71FA1209" w14:textId="77777777" w:rsidR="00E83CAA" w:rsidRPr="00E83CAA" w:rsidRDefault="00E83CAA" w:rsidP="00E83C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83CAA">
        <w:rPr>
          <w:rFonts w:ascii="Times New Roman" w:eastAsia="Times New Roman" w:hAnsi="Times New Roman" w:cs="Times New Roman"/>
          <w:sz w:val="24"/>
          <w:szCs w:val="24"/>
          <w:lang w:eastAsia="es-AR"/>
        </w:rPr>
        <w:t>Su nombre y una breve descripción sobre él.</w:t>
      </w:r>
    </w:p>
    <w:p w14:paraId="2192C92D" w14:textId="77777777" w:rsidR="00E83CAA" w:rsidRPr="00E83CAA" w:rsidRDefault="00E83CAA" w:rsidP="00E83C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83CAA">
        <w:rPr>
          <w:rFonts w:ascii="Times New Roman" w:eastAsia="Times New Roman" w:hAnsi="Times New Roman" w:cs="Times New Roman"/>
          <w:sz w:val="24"/>
          <w:szCs w:val="24"/>
          <w:lang w:eastAsia="es-AR"/>
        </w:rPr>
        <w:t>Su historia.</w:t>
      </w:r>
    </w:p>
    <w:p w14:paraId="173C7806" w14:textId="77777777" w:rsidR="00E83CAA" w:rsidRPr="00E83CAA" w:rsidRDefault="00E83CAA" w:rsidP="00E83C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83CAA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Su rol y estilo.</w:t>
      </w:r>
    </w:p>
    <w:p w14:paraId="05D54C42" w14:textId="77777777" w:rsidR="00E83CAA" w:rsidRPr="00E83CAA" w:rsidRDefault="00E83CAA" w:rsidP="00E83C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83CAA">
        <w:rPr>
          <w:rFonts w:ascii="Times New Roman" w:eastAsia="Times New Roman" w:hAnsi="Times New Roman" w:cs="Times New Roman"/>
          <w:sz w:val="24"/>
          <w:szCs w:val="24"/>
          <w:lang w:eastAsia="es-AR"/>
        </w:rPr>
        <w:t>Su personalidad.</w:t>
      </w:r>
    </w:p>
    <w:p w14:paraId="62DB3DCA" w14:textId="77777777" w:rsidR="00E83CAA" w:rsidRPr="00E83CAA" w:rsidRDefault="00E83CAA" w:rsidP="00E83C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83CAA">
        <w:rPr>
          <w:rFonts w:ascii="Times New Roman" w:eastAsia="Times New Roman" w:hAnsi="Times New Roman" w:cs="Times New Roman"/>
          <w:sz w:val="24"/>
          <w:szCs w:val="24"/>
          <w:lang w:eastAsia="es-AR"/>
        </w:rPr>
        <w:t>La forma y estilo en qué se comunicaría.</w:t>
      </w:r>
    </w:p>
    <w:p w14:paraId="29E1DD55" w14:textId="5F0BB2DB" w:rsidR="00E83CAA" w:rsidRDefault="00E83CAA" w:rsidP="003C61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DIALOGOS DE PRUEBA</w:t>
      </w:r>
    </w:p>
    <w:p w14:paraId="75F48373" w14:textId="77777777" w:rsidR="00E83CAA" w:rsidRDefault="00E83CAA" w:rsidP="00E83CAA">
      <w:pPr>
        <w:pStyle w:val="NormalWeb"/>
      </w:pPr>
      <w:r>
        <w:rPr>
          <w:rStyle w:val="Textoennegrita"/>
        </w:rPr>
        <w:t>¿</w:t>
      </w:r>
      <w:proofErr w:type="spellStart"/>
      <w:r>
        <w:rPr>
          <w:rStyle w:val="Textoennegrita"/>
        </w:rPr>
        <w:t>Por que</w:t>
      </w:r>
      <w:proofErr w:type="spellEnd"/>
      <w:r>
        <w:rPr>
          <w:rStyle w:val="Textoennegrita"/>
        </w:rPr>
        <w:t xml:space="preserve"> escribir diálogos de prueba?</w:t>
      </w:r>
      <w:r>
        <w:br/>
        <w:t xml:space="preserve">Rápidamente nos dejan ver </w:t>
      </w:r>
      <w:proofErr w:type="spellStart"/>
      <w:r>
        <w:t>como</w:t>
      </w:r>
      <w:proofErr w:type="spellEnd"/>
      <w:r>
        <w:t xml:space="preserve"> se siente y se escucha la interacción que estamos diseñando.</w:t>
      </w:r>
      <w:r>
        <w:br/>
        <w:t>Nos centramos en la experiencia del usuario sin distracciones.</w:t>
      </w:r>
    </w:p>
    <w:p w14:paraId="4063D2AE" w14:textId="77777777" w:rsidR="00E83CAA" w:rsidRDefault="00E83CAA" w:rsidP="00E83CAA">
      <w:pPr>
        <w:pStyle w:val="NormalWeb"/>
      </w:pPr>
      <w:r>
        <w:rPr>
          <w:rStyle w:val="Textoennegrita"/>
        </w:rPr>
        <w:t>Evitar sobre diseñar</w:t>
      </w:r>
      <w:r>
        <w:br/>
      </w:r>
      <w:r>
        <w:rPr>
          <w:rStyle w:val="Textoennegrita"/>
        </w:rPr>
        <w:t>Empieza por conversación oral</w:t>
      </w:r>
      <w:r>
        <w:br/>
        <w:t xml:space="preserve">Se recomienda diseñar para un dispositivo sin pantalla. Lograr un buen flujo es </w:t>
      </w:r>
      <w:proofErr w:type="spellStart"/>
      <w:r>
        <w:t>mas</w:t>
      </w:r>
      <w:proofErr w:type="spellEnd"/>
      <w:r>
        <w:t xml:space="preserve"> fácil si toda la información existe en los </w:t>
      </w:r>
      <w:proofErr w:type="spellStart"/>
      <w:r>
        <w:t>dialogos</w:t>
      </w:r>
      <w:proofErr w:type="spellEnd"/>
      <w:r>
        <w:t xml:space="preserve">. A medida de que soportes </w:t>
      </w:r>
      <w:proofErr w:type="spellStart"/>
      <w:r>
        <w:t>mas</w:t>
      </w:r>
      <w:proofErr w:type="spellEnd"/>
      <w:r>
        <w:t xml:space="preserve"> tipos de </w:t>
      </w:r>
      <w:proofErr w:type="gramStart"/>
      <w:r>
        <w:t>dispositivos ,</w:t>
      </w:r>
      <w:proofErr w:type="gramEnd"/>
      <w:r>
        <w:t xml:space="preserve"> puedes usar otros elementos gráficos como </w:t>
      </w:r>
      <w:proofErr w:type="spellStart"/>
      <w:r>
        <w:t>prompts</w:t>
      </w:r>
      <w:proofErr w:type="spellEnd"/>
      <w:r>
        <w:t xml:space="preserve"> y chips.</w:t>
      </w:r>
    </w:p>
    <w:p w14:paraId="4EB55203" w14:textId="77777777" w:rsidR="00E83CAA" w:rsidRDefault="00E83CAA" w:rsidP="003C6146">
      <w:pPr>
        <w:spacing w:before="100" w:beforeAutospacing="1" w:after="100" w:afterAutospacing="1" w:line="240" w:lineRule="auto"/>
      </w:pPr>
    </w:p>
    <w:p w14:paraId="3FEF7D3D" w14:textId="77777777" w:rsidR="00E83CAA" w:rsidRDefault="00E83CAA" w:rsidP="003C6146">
      <w:pPr>
        <w:spacing w:before="100" w:beforeAutospacing="1" w:after="100" w:afterAutospacing="1" w:line="240" w:lineRule="auto"/>
      </w:pPr>
    </w:p>
    <w:p w14:paraId="5ED95BEA" w14:textId="1D181522" w:rsidR="00E83CAA" w:rsidRPr="00636F27" w:rsidRDefault="00E83CAA" w:rsidP="003C61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t>¿Qué es la UX Conversacional?</w:t>
      </w:r>
      <w:r>
        <w:br/>
        <w:t>Se podría decir que la UX Conversacional es la experiencia de usuario en las conversaciones que podrían ser por voz o texto entre un humano y un Bot con el uso de lenguaje natural para emular una conversación humana. Y que como toda conversación tiene sus flujos y regresiones que la dinamizan, o en el peor de los casos, que la limitan y friccionan. El unicornio de la “UX Conversacional” es conseguir que una conversación logre sentirse humana y natural pese a que una de las partes no lo sea.</w:t>
      </w:r>
      <w:r>
        <w:br/>
        <w:t>Se podría sugerir que la “Usabilidad Conversacional” se encarga de medir la calidad de la experiencia conversacional del usuario en una conversación entre éste y el Bot.</w:t>
      </w:r>
    </w:p>
    <w:p w14:paraId="0C84FD48" w14:textId="1D8581A7" w:rsidR="0094040C" w:rsidRDefault="0094040C"/>
    <w:p w14:paraId="25CBB4AB" w14:textId="37A90E98" w:rsidR="00E437AD" w:rsidRDefault="00E437AD">
      <w:r>
        <w:t>MEJORANDO NUESTRA CONVERSACION</w:t>
      </w:r>
    </w:p>
    <w:p w14:paraId="57F3F2F2" w14:textId="77777777" w:rsidR="00E437AD" w:rsidRPr="00E437AD" w:rsidRDefault="00E437AD" w:rsidP="00E437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Probar y mejor tu </w:t>
      </w:r>
      <w:proofErr w:type="spellStart"/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>conversacion</w:t>
      </w:r>
      <w:proofErr w:type="spellEnd"/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por lo cual se puede utilizar una </w:t>
      </w:r>
      <w:proofErr w:type="spellStart"/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>tecnica</w:t>
      </w:r>
      <w:proofErr w:type="spellEnd"/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es** la </w:t>
      </w:r>
      <w:proofErr w:type="spellStart"/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>tecnica</w:t>
      </w:r>
      <w:proofErr w:type="spellEnd"/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del mago de OZ**</w:t>
      </w:r>
    </w:p>
    <w:p w14:paraId="44BC050E" w14:textId="77777777" w:rsidR="00E437AD" w:rsidRPr="00E437AD" w:rsidRDefault="00E437AD" w:rsidP="00E437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>Los experimentos de Mago de Oz son el MVP de prototipos para voz.</w:t>
      </w:r>
    </w:p>
    <w:p w14:paraId="7C1ACD70" w14:textId="77777777" w:rsidR="00E437AD" w:rsidRPr="00E437AD" w:rsidRDefault="00E437AD" w:rsidP="00E437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Sirve para simular el look and </w:t>
      </w:r>
      <w:proofErr w:type="spellStart"/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>feel</w:t>
      </w:r>
      <w:proofErr w:type="spellEnd"/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la experiencia.</w:t>
      </w:r>
    </w:p>
    <w:p w14:paraId="2B483C59" w14:textId="77777777" w:rsidR="00E437AD" w:rsidRPr="00E437AD" w:rsidRDefault="00E437AD" w:rsidP="00E437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lugar de tener software tienes a una persona (el mago) simulando el comportamiento del </w:t>
      </w:r>
      <w:proofErr w:type="spellStart"/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>System</w:t>
      </w:r>
      <w:proofErr w:type="spellEnd"/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Persona.</w:t>
      </w:r>
    </w:p>
    <w:p w14:paraId="0D3FE326" w14:textId="77777777" w:rsidR="00E437AD" w:rsidRPr="00E437AD" w:rsidRDefault="00E437AD" w:rsidP="00E437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Hay 2 </w:t>
      </w:r>
      <w:proofErr w:type="gramStart"/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>tipos :</w:t>
      </w:r>
      <w:proofErr w:type="gramEnd"/>
    </w:p>
    <w:p w14:paraId="66F9E0D9" w14:textId="77777777" w:rsidR="00E437AD" w:rsidRPr="00E437AD" w:rsidRDefault="00E437AD" w:rsidP="00E437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>Rapido</w:t>
      </w:r>
      <w:proofErr w:type="spellEnd"/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proofErr w:type="gramStart"/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>Sucio :</w:t>
      </w:r>
      <w:proofErr w:type="gramEnd"/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Usa lo que tengas . Solo necesitas tus </w:t>
      </w:r>
      <w:proofErr w:type="spellStart"/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>dialogos</w:t>
      </w:r>
      <w:proofErr w:type="spellEnd"/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prueba. Busca a alguien que no conozca tu proyecto y </w:t>
      </w:r>
      <w:proofErr w:type="spellStart"/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>pideles</w:t>
      </w:r>
      <w:proofErr w:type="spellEnd"/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participen del rol.</w:t>
      </w:r>
    </w:p>
    <w:p w14:paraId="1B33DFF1" w14:textId="50D76910" w:rsidR="00E437AD" w:rsidRDefault="00E437AD" w:rsidP="00E437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>Estandar</w:t>
      </w:r>
      <w:proofErr w:type="spellEnd"/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:</w:t>
      </w:r>
      <w:proofErr w:type="gramEnd"/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Simula a tu persona usando el simulador de TTS de </w:t>
      </w:r>
      <w:proofErr w:type="spellStart"/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>Actions</w:t>
      </w:r>
      <w:proofErr w:type="spellEnd"/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>on</w:t>
      </w:r>
      <w:proofErr w:type="spellEnd"/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>Gooogle</w:t>
      </w:r>
      <w:proofErr w:type="spellEnd"/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. Descarga el audio y tenlo listo para reproducirlo a demanda. </w:t>
      </w:r>
      <w:proofErr w:type="gramStart"/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>TIP :</w:t>
      </w:r>
      <w:proofErr w:type="gramEnd"/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 el sonido no se reproduce adecuadamente puedes usar SSML</w:t>
      </w:r>
    </w:p>
    <w:p w14:paraId="72E674D5" w14:textId="77777777" w:rsidR="00E437AD" w:rsidRPr="00E437AD" w:rsidRDefault="00E437AD" w:rsidP="00E437A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022E4BD" w14:textId="77777777" w:rsidR="00E437AD" w:rsidRPr="00E437AD" w:rsidRDefault="00E437AD" w:rsidP="00E437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437A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Tips</w:t>
      </w:r>
      <w:proofErr w:type="spellEnd"/>
      <w:r w:rsidRPr="00E437A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para </w:t>
      </w:r>
      <w:proofErr w:type="spellStart"/>
      <w:r w:rsidRPr="00E437A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experimientos</w:t>
      </w:r>
      <w:proofErr w:type="spellEnd"/>
      <w:r w:rsidRPr="00E437A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</w:p>
    <w:p w14:paraId="45ADE560" w14:textId="77777777" w:rsidR="00E437AD" w:rsidRPr="00E437AD" w:rsidRDefault="00E437AD" w:rsidP="00E437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Di tus </w:t>
      </w:r>
      <w:proofErr w:type="spellStart"/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>dialogos</w:t>
      </w:r>
      <w:proofErr w:type="spellEnd"/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voz alta</w:t>
      </w:r>
    </w:p>
    <w:p w14:paraId="3B456EFD" w14:textId="77777777" w:rsidR="00E437AD" w:rsidRPr="00E437AD" w:rsidRDefault="00E437AD" w:rsidP="00E437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>Graba tus sesiones</w:t>
      </w:r>
    </w:p>
    <w:p w14:paraId="71BFB4F3" w14:textId="77777777" w:rsidR="00E437AD" w:rsidRPr="00E437AD" w:rsidRDefault="00E437AD" w:rsidP="00E437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>Pide Retro</w:t>
      </w:r>
    </w:p>
    <w:p w14:paraId="628DD4B2" w14:textId="77777777" w:rsidR="00E437AD" w:rsidRPr="00E437AD" w:rsidRDefault="00E437AD" w:rsidP="00E437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Para mejorar el dialogo hay que estar al pendiente </w:t>
      </w:r>
      <w:proofErr w:type="gramStart"/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>de :</w:t>
      </w:r>
      <w:proofErr w:type="gramEnd"/>
    </w:p>
    <w:p w14:paraId="7625ABC5" w14:textId="77777777" w:rsidR="00E437AD" w:rsidRPr="00E437AD" w:rsidRDefault="00E437AD" w:rsidP="00E437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>Detectar que la conversación sea natural,</w:t>
      </w:r>
    </w:p>
    <w:p w14:paraId="1E3B8F1E" w14:textId="77777777" w:rsidR="00E437AD" w:rsidRPr="00E437AD" w:rsidRDefault="00E437AD" w:rsidP="00E437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>Detectar si los usuarios están confundidos, saben que decir y que contestar al asistente</w:t>
      </w:r>
    </w:p>
    <w:p w14:paraId="6DEE30C3" w14:textId="77777777" w:rsidR="00E437AD" w:rsidRPr="00E437AD" w:rsidRDefault="00E437AD" w:rsidP="00E437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>¿tu usuario se expresa de forma inesperada?</w:t>
      </w:r>
    </w:p>
    <w:p w14:paraId="65D191E3" w14:textId="77777777" w:rsidR="00E437AD" w:rsidRPr="00E437AD" w:rsidRDefault="00E437AD" w:rsidP="00E437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>¿Mostro Señales de frustración e impaciencia?</w:t>
      </w:r>
    </w:p>
    <w:p w14:paraId="33D6A4C8" w14:textId="77777777" w:rsidR="00E437AD" w:rsidRPr="00E437AD" w:rsidRDefault="00E437AD" w:rsidP="00E437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Observa quien </w:t>
      </w:r>
      <w:proofErr w:type="spellStart"/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>esta</w:t>
      </w:r>
      <w:proofErr w:type="spellEnd"/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hablando </w:t>
      </w:r>
      <w:proofErr w:type="spellStart"/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>mas</w:t>
      </w:r>
      <w:proofErr w:type="spellEnd"/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6BA1BCC0" w14:textId="0E1D1069" w:rsidR="00E437AD" w:rsidRDefault="00E437AD"/>
    <w:p w14:paraId="0C0B3788" w14:textId="5705F997" w:rsidR="00E437AD" w:rsidRDefault="00E437AD">
      <w:r>
        <w:t>ACTION EN GOOGLE</w:t>
      </w:r>
      <w:r w:rsidR="00254FF6">
        <w:t xml:space="preserve"> Y DIALOGFLOW</w:t>
      </w:r>
    </w:p>
    <w:p w14:paraId="23166D78" w14:textId="77777777" w:rsidR="00E437AD" w:rsidRPr="00E437AD" w:rsidRDefault="00E437AD" w:rsidP="00E437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>Actions</w:t>
      </w:r>
      <w:proofErr w:type="spellEnd"/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</w:t>
      </w:r>
      <w:proofErr w:type="spellStart"/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>google</w:t>
      </w:r>
      <w:proofErr w:type="spellEnd"/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el </w:t>
      </w:r>
      <w:proofErr w:type="spellStart"/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>framework</w:t>
      </w:r>
      <w:proofErr w:type="spellEnd"/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desarrollo para extender al Google </w:t>
      </w:r>
      <w:proofErr w:type="spellStart"/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>assistant</w:t>
      </w:r>
      <w:proofErr w:type="spellEnd"/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2E7251F6" w14:textId="77777777" w:rsidR="00E437AD" w:rsidRPr="00E437AD" w:rsidRDefault="00E437AD" w:rsidP="00E437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>DialogFlow</w:t>
      </w:r>
      <w:proofErr w:type="spellEnd"/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una herramienta que permite que nuestras aplicaciones entiendan el lenguaje natural. </w:t>
      </w:r>
    </w:p>
    <w:p w14:paraId="72BF1B23" w14:textId="77777777" w:rsidR="00E437AD" w:rsidRPr="00E437AD" w:rsidRDefault="00E437AD" w:rsidP="00E437A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>Clasificación de intenciones.</w:t>
      </w:r>
    </w:p>
    <w:p w14:paraId="28810693" w14:textId="77777777" w:rsidR="00E437AD" w:rsidRPr="00E437AD" w:rsidRDefault="00E437AD" w:rsidP="00E437A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>Extracción de entidades.</w:t>
      </w:r>
    </w:p>
    <w:p w14:paraId="78E60ECA" w14:textId="1B4503A1" w:rsidR="00E437AD" w:rsidRDefault="00E437AD" w:rsidP="00E437A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437AD">
        <w:rPr>
          <w:rFonts w:ascii="Times New Roman" w:eastAsia="Times New Roman" w:hAnsi="Times New Roman" w:cs="Times New Roman"/>
          <w:sz w:val="24"/>
          <w:szCs w:val="24"/>
          <w:lang w:eastAsia="es-AR"/>
        </w:rPr>
        <w:t>Agentes: Frases de entrenamiento, parámetros y respuestas.</w:t>
      </w:r>
    </w:p>
    <w:p w14:paraId="41A8EEEF" w14:textId="08E3308D" w:rsidR="00254FF6" w:rsidRDefault="00254FF6" w:rsidP="00254FF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37219E9" w14:textId="77777777" w:rsidR="00254FF6" w:rsidRPr="00E437AD" w:rsidRDefault="00254FF6" w:rsidP="00254FF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53C218E" w14:textId="0727790C" w:rsidR="00254FF6" w:rsidRDefault="00A7583D" w:rsidP="00254FF6">
      <w:pPr>
        <w:pStyle w:val="NormalWeb"/>
      </w:pPr>
      <w:r>
        <w:t>CREAR NUESTRO PRIMER INTENTO</w:t>
      </w:r>
    </w:p>
    <w:p w14:paraId="13C79B3D" w14:textId="19ED0742" w:rsidR="00254FF6" w:rsidRDefault="00254FF6" w:rsidP="00254FF6">
      <w:pPr>
        <w:pStyle w:val="NormalWeb"/>
      </w:pPr>
      <w:r>
        <w:t xml:space="preserve">Un </w:t>
      </w:r>
      <w:proofErr w:type="spellStart"/>
      <w:r>
        <w:t>intent</w:t>
      </w:r>
      <w:proofErr w:type="spellEnd"/>
      <w:r>
        <w:t xml:space="preserve"> es algo que el usuario está tratando de lograr, toma como entrada frases de entrenamiento y parámetros. El </w:t>
      </w:r>
      <w:proofErr w:type="spellStart"/>
      <w:r>
        <w:t>intent</w:t>
      </w:r>
      <w:proofErr w:type="spellEnd"/>
      <w:r>
        <w:t xml:space="preserve"> debe regresar una frase como respuesta.</w:t>
      </w:r>
    </w:p>
    <w:p w14:paraId="6B9B1CF8" w14:textId="77777777" w:rsidR="00254FF6" w:rsidRDefault="00254FF6" w:rsidP="00254FF6">
      <w:pPr>
        <w:pStyle w:val="NormalWeb"/>
      </w:pPr>
      <w:proofErr w:type="spellStart"/>
      <w:r>
        <w:t>Dialogflow</w:t>
      </w:r>
      <w:proofErr w:type="spellEnd"/>
      <w:r>
        <w:t xml:space="preserve"> ya cuenta con algunas entidades programadas para que las usemos dentro de nuestros </w:t>
      </w:r>
      <w:proofErr w:type="spellStart"/>
      <w:r>
        <w:t>intent</w:t>
      </w:r>
      <w:proofErr w:type="spellEnd"/>
      <w:r>
        <w:t>.</w:t>
      </w:r>
    </w:p>
    <w:p w14:paraId="38B33D92" w14:textId="77777777" w:rsidR="00254FF6" w:rsidRDefault="00254FF6" w:rsidP="00254FF6">
      <w:pPr>
        <w:pStyle w:val="NormalWeb"/>
      </w:pPr>
      <w:r>
        <w:t xml:space="preserve">Dentro de </w:t>
      </w:r>
      <w:proofErr w:type="spellStart"/>
      <w:r>
        <w:t>Dialogflow</w:t>
      </w:r>
      <w:proofErr w:type="spellEnd"/>
      <w:r>
        <w:t xml:space="preserve"> podemos generar nuestras propias entidades si es que no encontramos alguna que se acople a nuestras necesidades, solamente debemos definir las palabras clave y sus sinónimos.</w:t>
      </w:r>
    </w:p>
    <w:p w14:paraId="4F4DDE08" w14:textId="105B7BE2" w:rsidR="00254FF6" w:rsidRDefault="00254FF6" w:rsidP="00254FF6">
      <w:pPr>
        <w:pStyle w:val="NormalWeb"/>
      </w:pPr>
      <w:proofErr w:type="spellStart"/>
      <w:r>
        <w:t>Fulfillment</w:t>
      </w:r>
      <w:proofErr w:type="spellEnd"/>
      <w:r>
        <w:t xml:space="preserve"> nos permite realizar respuestas mediante código sobre nuestros </w:t>
      </w:r>
      <w:proofErr w:type="spellStart"/>
      <w:r>
        <w:t>intent</w:t>
      </w:r>
      <w:proofErr w:type="spellEnd"/>
      <w:r>
        <w:t>.</w:t>
      </w:r>
    </w:p>
    <w:p w14:paraId="20AC3B42" w14:textId="0A6A28A0" w:rsidR="00A7583D" w:rsidRDefault="00A7583D" w:rsidP="00254FF6">
      <w:pPr>
        <w:pStyle w:val="NormalWeb"/>
      </w:pPr>
    </w:p>
    <w:p w14:paraId="7A3011A5" w14:textId="77777777" w:rsidR="00A7583D" w:rsidRPr="00A7583D" w:rsidRDefault="00A7583D" w:rsidP="00A7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// 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See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https://github.com/dialogflow/dialogflow-fulfillment-nodejs</w:t>
      </w:r>
    </w:p>
    <w:p w14:paraId="2121D22A" w14:textId="77777777" w:rsidR="00A7583D" w:rsidRPr="00A7583D" w:rsidRDefault="00A7583D" w:rsidP="00A7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 xml:space="preserve">// 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for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Dialogflow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fulfillment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library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docs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samples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and 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to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report</w:t>
      </w:r>
      <w:proofErr w:type="spellEnd"/>
    </w:p>
    <w:p w14:paraId="29886C67" w14:textId="77777777" w:rsidR="00A7583D" w:rsidRPr="00A7583D" w:rsidRDefault="00A7583D" w:rsidP="00A7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'use 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strict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';</w:t>
      </w:r>
    </w:p>
    <w:p w14:paraId="71B36868" w14:textId="77777777" w:rsidR="00A7583D" w:rsidRPr="00A7583D" w:rsidRDefault="00A7583D" w:rsidP="00A7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functions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require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('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firebase-functions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');</w:t>
      </w:r>
    </w:p>
    <w:p w14:paraId="0AB95871" w14:textId="77777777" w:rsidR="00A7583D" w:rsidRPr="00A7583D" w:rsidRDefault="00A7583D" w:rsidP="00A7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{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WebhookClient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} = 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require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('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dialogflow-fulfillment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');</w:t>
      </w:r>
    </w:p>
    <w:p w14:paraId="0382A7DE" w14:textId="77777777" w:rsidR="00A7583D" w:rsidRPr="00A7583D" w:rsidRDefault="00A7583D" w:rsidP="00A7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{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Card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Suggestion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} = 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require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('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dialogflow-fulfillment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');</w:t>
      </w:r>
    </w:p>
    <w:p w14:paraId="466EA7B2" w14:textId="77777777" w:rsidR="00A7583D" w:rsidRPr="00A7583D" w:rsidRDefault="00A7583D" w:rsidP="00A7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</w:p>
    <w:p w14:paraId="1E242C69" w14:textId="77777777" w:rsidR="00A7583D" w:rsidRPr="00A7583D" w:rsidRDefault="00A7583D" w:rsidP="00A7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process.env.DEBUG</w:t>
      </w:r>
      <w:proofErr w:type="spellEnd"/>
      <w:proofErr w:type="gram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'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dialogflow:debug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'; // 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enables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lib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debugging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statements</w:t>
      </w:r>
      <w:proofErr w:type="spellEnd"/>
    </w:p>
    <w:p w14:paraId="6CC87C54" w14:textId="77777777" w:rsidR="00A7583D" w:rsidRPr="00A7583D" w:rsidRDefault="00A7583D" w:rsidP="00A7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</w:p>
    <w:p w14:paraId="62568798" w14:textId="77777777" w:rsidR="00A7583D" w:rsidRPr="00A7583D" w:rsidRDefault="00A7583D" w:rsidP="00A7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exports.dialogflowFirebaseFulfillment</w:t>
      </w:r>
      <w:proofErr w:type="spellEnd"/>
      <w:proofErr w:type="gram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functions.https.onRequest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((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request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, response) =&gt; {</w:t>
      </w:r>
    </w:p>
    <w:p w14:paraId="2C9CAD68" w14:textId="77777777" w:rsidR="00A7583D" w:rsidRPr="00A7583D" w:rsidRDefault="00A7583D" w:rsidP="00A7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ciudades = ['Bogotá', 'Ciudad de México']</w:t>
      </w:r>
    </w:p>
    <w:p w14:paraId="11B54ACC" w14:textId="77777777" w:rsidR="00A7583D" w:rsidRPr="00A7583D" w:rsidRDefault="00A7583D" w:rsidP="00A7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tematicas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['Inteligencia Artificial', '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React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', '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Firebase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']</w:t>
      </w:r>
    </w:p>
    <w:p w14:paraId="730329AE" w14:textId="77777777" w:rsidR="00A7583D" w:rsidRPr="00A7583D" w:rsidRDefault="00A7583D" w:rsidP="00A7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siguienteLive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{</w:t>
      </w:r>
    </w:p>
    <w:p w14:paraId="5B62F38B" w14:textId="77777777" w:rsidR="00A7583D" w:rsidRPr="00A7583D" w:rsidRDefault="00A7583D" w:rsidP="00A7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dia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: '18 de febrero',</w:t>
      </w:r>
    </w:p>
    <w:p w14:paraId="7E25F4BB" w14:textId="77777777" w:rsidR="00A7583D" w:rsidRPr="00A7583D" w:rsidRDefault="00A7583D" w:rsidP="00A7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hora: '8 pm',</w:t>
      </w:r>
    </w:p>
    <w:p w14:paraId="112AB6F4" w14:textId="77777777" w:rsidR="00A7583D" w:rsidRPr="00A7583D" w:rsidRDefault="00A7583D" w:rsidP="00A7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tema: 'Como convertirte en un desarrollador estrella'</w:t>
      </w:r>
    </w:p>
    <w:p w14:paraId="2EB95C6C" w14:textId="77777777" w:rsidR="00A7583D" w:rsidRPr="00A7583D" w:rsidRDefault="00A7583D" w:rsidP="00A7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}</w:t>
      </w:r>
    </w:p>
    <w:p w14:paraId="181B7467" w14:textId="77777777" w:rsidR="00A7583D" w:rsidRPr="00A7583D" w:rsidRDefault="00A7583D" w:rsidP="00A7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agent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new </w:t>
      </w:r>
      <w:proofErr w:type="spellStart"/>
      <w:proofErr w:type="gram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WebhookClient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{ 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request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, response });</w:t>
      </w:r>
    </w:p>
    <w:p w14:paraId="704D4CBC" w14:textId="77777777" w:rsidR="00A7583D" w:rsidRPr="00A7583D" w:rsidRDefault="00A7583D" w:rsidP="00A7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gram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console.log(</w:t>
      </w:r>
      <w:proofErr w:type="gram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'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Dialogflow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Request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headers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' + 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JSON.stringify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request.headers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));</w:t>
      </w:r>
    </w:p>
    <w:p w14:paraId="6085C6C6" w14:textId="77777777" w:rsidR="00A7583D" w:rsidRPr="00A7583D" w:rsidRDefault="00A7583D" w:rsidP="00A7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gram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console.log(</w:t>
      </w:r>
      <w:proofErr w:type="gram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'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Dialogflow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Request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body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' + 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JSON.stringify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request.body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));</w:t>
      </w:r>
    </w:p>
    <w:p w14:paraId="07278B26" w14:textId="77777777" w:rsidR="00A7583D" w:rsidRPr="00A7583D" w:rsidRDefault="00A7583D" w:rsidP="00A7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1311F5E4" w14:textId="77777777" w:rsidR="00A7583D" w:rsidRPr="00A7583D" w:rsidRDefault="00A7583D" w:rsidP="00A7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function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obtenerCiudad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agent</w:t>
      </w:r>
      <w:proofErr w:type="spellEnd"/>
      <w:proofErr w:type="gram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){</w:t>
      </w:r>
      <w:proofErr w:type="gramEnd"/>
    </w:p>
    <w:p w14:paraId="3312F170" w14:textId="77777777" w:rsidR="00A7583D" w:rsidRPr="00A7583D" w:rsidRDefault="00A7583D" w:rsidP="00A7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ciudades.includes</w:t>
      </w:r>
      <w:proofErr w:type="spellEnd"/>
      <w:proofErr w:type="gram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agent.parameters.ciudad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)){</w:t>
      </w:r>
    </w:p>
    <w:p w14:paraId="78C525B5" w14:textId="77777777" w:rsidR="00A7583D" w:rsidRPr="00A7583D" w:rsidRDefault="00A7583D" w:rsidP="00A7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proofErr w:type="spellStart"/>
      <w:proofErr w:type="gram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agent.add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`Genial! Te puedo ayudar a encontrar 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placticas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</w:p>
    <w:p w14:paraId="3E4490A8" w14:textId="77777777" w:rsidR="00A7583D" w:rsidRPr="00A7583D" w:rsidRDefault="00A7583D" w:rsidP="00A7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ab/>
        <w:t xml:space="preserve">y talleres en tu ciudad o eventos en 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linea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. </w:t>
      </w:r>
    </w:p>
    <w:p w14:paraId="676E5944" w14:textId="77777777" w:rsidR="00A7583D" w:rsidRPr="00A7583D" w:rsidRDefault="00A7583D" w:rsidP="00A7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ab/>
        <w:t xml:space="preserve">¿Por 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cual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te gustaría </w:t>
      </w:r>
      <w:proofErr w:type="gram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empezar?`</w:t>
      </w:r>
      <w:proofErr w:type="gram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14:paraId="0F63768C" w14:textId="77777777" w:rsidR="00A7583D" w:rsidRPr="00A7583D" w:rsidRDefault="00A7583D" w:rsidP="00A7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 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else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{</w:t>
      </w:r>
    </w:p>
    <w:p w14:paraId="75C7A176" w14:textId="77777777" w:rsidR="00A7583D" w:rsidRPr="00A7583D" w:rsidRDefault="00A7583D" w:rsidP="00A7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proofErr w:type="spellStart"/>
      <w:proofErr w:type="gram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agent.add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`Oh! Aún no hay 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meetups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en tu </w:t>
      </w:r>
      <w:proofErr w:type="gram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ciudad ,</w:t>
      </w:r>
      <w:proofErr w:type="gram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pero el </w:t>
      </w:r>
    </w:p>
    <w:p w14:paraId="068A2C73" w14:textId="77777777" w:rsidR="00A7583D" w:rsidRPr="00A7583D" w:rsidRDefault="00A7583D" w:rsidP="00A7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ab/>
        <w:t xml:space="preserve">siguiente Tiempo Live es el 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dia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${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siguienteLive.dia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} a las</w:t>
      </w:r>
    </w:p>
    <w:p w14:paraId="7DD7DF90" w14:textId="77777777" w:rsidR="00A7583D" w:rsidRPr="00A7583D" w:rsidRDefault="00A7583D" w:rsidP="00A7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ab/>
        <w:t>${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siguienteLive.hora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} y el tema es ${</w:t>
      </w:r>
      <w:proofErr w:type="spellStart"/>
      <w:proofErr w:type="gram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siguienteLive.tema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}`</w:t>
      </w:r>
      <w:proofErr w:type="gram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14:paraId="5DA88275" w14:textId="77777777" w:rsidR="00A7583D" w:rsidRPr="00A7583D" w:rsidRDefault="00A7583D" w:rsidP="00A7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14:paraId="24A1B91E" w14:textId="77777777" w:rsidR="00A7583D" w:rsidRPr="00A7583D" w:rsidRDefault="00A7583D" w:rsidP="00A7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}</w:t>
      </w:r>
    </w:p>
    <w:p w14:paraId="6B477BFA" w14:textId="77777777" w:rsidR="00A7583D" w:rsidRPr="00A7583D" w:rsidRDefault="00A7583D" w:rsidP="00A7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</w:p>
    <w:p w14:paraId="306C1BFC" w14:textId="77777777" w:rsidR="00A7583D" w:rsidRPr="00A7583D" w:rsidRDefault="00A7583D" w:rsidP="00A7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function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seleccionDeTematica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agent</w:t>
      </w:r>
      <w:proofErr w:type="spellEnd"/>
      <w:proofErr w:type="gram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){</w:t>
      </w:r>
      <w:proofErr w:type="gramEnd"/>
    </w:p>
    <w:p w14:paraId="3E7A5742" w14:textId="77777777" w:rsidR="00A7583D" w:rsidRPr="00A7583D" w:rsidRDefault="00A7583D" w:rsidP="00A7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proofErr w:type="spellStart"/>
      <w:proofErr w:type="gram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agent.add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`Super! A mi 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tambien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me encantan los retos.</w:t>
      </w:r>
    </w:p>
    <w:p w14:paraId="7672481B" w14:textId="77777777" w:rsidR="00A7583D" w:rsidRPr="00A7583D" w:rsidRDefault="00A7583D" w:rsidP="00A7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ab/>
        <w:t xml:space="preserve">Estos </w:t>
      </w:r>
      <w:proofErr w:type="gram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son  los</w:t>
      </w:r>
      <w:proofErr w:type="gram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temas que se van a cubrir 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proximamente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en tu </w:t>
      </w:r>
    </w:p>
    <w:p w14:paraId="19451871" w14:textId="77777777" w:rsidR="00A7583D" w:rsidRPr="00A7583D" w:rsidRDefault="00A7583D" w:rsidP="00A7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ab/>
        <w:t>ciudad: ${</w:t>
      </w:r>
      <w:proofErr w:type="spellStart"/>
      <w:proofErr w:type="gram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tematicas.join</w:t>
      </w:r>
      <w:proofErr w:type="spellEnd"/>
      <w:proofErr w:type="gram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(',')}. ¿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Cual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te interesa </w:t>
      </w:r>
      <w:proofErr w:type="gram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más?`</w:t>
      </w:r>
      <w:proofErr w:type="gram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14:paraId="0AC7586F" w14:textId="77777777" w:rsidR="00A7583D" w:rsidRPr="00A7583D" w:rsidRDefault="00A7583D" w:rsidP="00A7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}</w:t>
      </w:r>
    </w:p>
    <w:p w14:paraId="1C984257" w14:textId="77777777" w:rsidR="00A7583D" w:rsidRPr="00A7583D" w:rsidRDefault="00A7583D" w:rsidP="00A7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</w:p>
    <w:p w14:paraId="1835B6EF" w14:textId="77777777" w:rsidR="00A7583D" w:rsidRPr="00A7583D" w:rsidRDefault="00A7583D" w:rsidP="00A7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function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detalleTiempoLive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agent</w:t>
      </w:r>
      <w:proofErr w:type="spellEnd"/>
      <w:proofErr w:type="gram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){</w:t>
      </w:r>
      <w:proofErr w:type="gramEnd"/>
    </w:p>
    <w:p w14:paraId="5FB7B28F" w14:textId="77777777" w:rsidR="00A7583D" w:rsidRPr="00A7583D" w:rsidRDefault="00A7583D" w:rsidP="00A7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proofErr w:type="spellStart"/>
      <w:proofErr w:type="gram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agent.add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`Oh! Aún no hay 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meetups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en tu </w:t>
      </w:r>
      <w:proofErr w:type="gram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ciudad ,</w:t>
      </w:r>
      <w:proofErr w:type="gram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pero el </w:t>
      </w:r>
    </w:p>
    <w:p w14:paraId="2549F995" w14:textId="77777777" w:rsidR="00A7583D" w:rsidRPr="00A7583D" w:rsidRDefault="00A7583D" w:rsidP="00A7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ab/>
        <w:t xml:space="preserve">siguiente Tiempo Live es el 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dia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${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siguienteLive.dia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} a las</w:t>
      </w:r>
    </w:p>
    <w:p w14:paraId="21F8969B" w14:textId="77777777" w:rsidR="00A7583D" w:rsidRPr="00A7583D" w:rsidRDefault="00A7583D" w:rsidP="00A7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ab/>
        <w:t>${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siguienteLive.hora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} y el tema es ${</w:t>
      </w:r>
      <w:proofErr w:type="spellStart"/>
      <w:proofErr w:type="gram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siguienteLive.tema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}`</w:t>
      </w:r>
      <w:proofErr w:type="gram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14:paraId="58B68B1A" w14:textId="77777777" w:rsidR="00A7583D" w:rsidRPr="00A7583D" w:rsidRDefault="00A7583D" w:rsidP="00A7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</w:p>
    <w:p w14:paraId="6E0359A1" w14:textId="77777777" w:rsidR="00A7583D" w:rsidRPr="00A7583D" w:rsidRDefault="00A7583D" w:rsidP="00A7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}</w:t>
      </w:r>
    </w:p>
    <w:p w14:paraId="119278FE" w14:textId="77777777" w:rsidR="00A7583D" w:rsidRPr="00A7583D" w:rsidRDefault="00A7583D" w:rsidP="00A7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</w:p>
    <w:p w14:paraId="3B38535C" w14:textId="77777777" w:rsidR="00A7583D" w:rsidRPr="00A7583D" w:rsidRDefault="00A7583D" w:rsidP="00A7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let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intentMap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new </w:t>
      </w:r>
      <w:proofErr w:type="spellStart"/>
      <w:proofErr w:type="gram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Map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14:paraId="7AE2B4E7" w14:textId="77777777" w:rsidR="00A7583D" w:rsidRPr="00A7583D" w:rsidRDefault="00A7583D" w:rsidP="00A7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spellStart"/>
      <w:proofErr w:type="gram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intentMap.set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'Obtener Ciudad', 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obtenerCiudad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14:paraId="664302DE" w14:textId="77777777" w:rsidR="00A7583D" w:rsidRPr="00A7583D" w:rsidRDefault="00A7583D" w:rsidP="00A7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spellStart"/>
      <w:proofErr w:type="gram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intentMap.set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'Live', 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detalleTiempoLive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14:paraId="33D1EFB7" w14:textId="77777777" w:rsidR="00A7583D" w:rsidRPr="00A7583D" w:rsidRDefault="00A7583D" w:rsidP="00A7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spellStart"/>
      <w:proofErr w:type="gram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intentMap.set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'Talleres', 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seleccionDeTematica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14:paraId="17E61CFE" w14:textId="77777777" w:rsidR="00A7583D" w:rsidRPr="00A7583D" w:rsidRDefault="00A7583D" w:rsidP="00A7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spellStart"/>
      <w:proofErr w:type="gram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agent.handleRequest</w:t>
      </w:r>
      <w:proofErr w:type="spellEnd"/>
      <w:proofErr w:type="gram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intentMap</w:t>
      </w:r>
      <w:proofErr w:type="spellEnd"/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14:paraId="71F30A1F" w14:textId="77777777" w:rsidR="00A7583D" w:rsidRPr="00A7583D" w:rsidRDefault="00A7583D" w:rsidP="00A7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583D">
        <w:rPr>
          <w:rFonts w:ascii="Courier New" w:eastAsia="Times New Roman" w:hAnsi="Courier New" w:cs="Courier New"/>
          <w:sz w:val="20"/>
          <w:szCs w:val="20"/>
          <w:lang w:eastAsia="es-AR"/>
        </w:rPr>
        <w:t>});</w:t>
      </w:r>
    </w:p>
    <w:p w14:paraId="25A526D8" w14:textId="60A56A33" w:rsidR="00A7583D" w:rsidRDefault="002C574D" w:rsidP="00254FF6">
      <w:pPr>
        <w:pStyle w:val="NormalWeb"/>
      </w:pPr>
      <w:r>
        <w:lastRenderedPageBreak/>
        <w:t>INTENTS Y CONTEXTOS</w:t>
      </w:r>
    </w:p>
    <w:p w14:paraId="3306AFA9" w14:textId="77777777" w:rsidR="002C574D" w:rsidRDefault="002C574D" w:rsidP="002C574D">
      <w:pPr>
        <w:pStyle w:val="NormalWeb"/>
      </w:pPr>
      <w:r>
        <w:t xml:space="preserve">Los contextos son la forma en que </w:t>
      </w:r>
      <w:proofErr w:type="spellStart"/>
      <w:r>
        <w:t>DialogFlow</w:t>
      </w:r>
      <w:proofErr w:type="spellEnd"/>
      <w:r>
        <w:t xml:space="preserve"> enlaza parámetros y variables de un </w:t>
      </w:r>
      <w:proofErr w:type="spellStart"/>
      <w:r>
        <w:t>intent</w:t>
      </w:r>
      <w:proofErr w:type="spellEnd"/>
      <w:r>
        <w:t xml:space="preserve"> a otro. Nos sirve para indicarle a </w:t>
      </w:r>
      <w:proofErr w:type="spellStart"/>
      <w:r>
        <w:t>DialogFlow</w:t>
      </w:r>
      <w:proofErr w:type="spellEnd"/>
      <w:r>
        <w:t xml:space="preserve"> la secuencia de nuestros </w:t>
      </w:r>
      <w:proofErr w:type="spellStart"/>
      <w:r>
        <w:t>intent</w:t>
      </w:r>
      <w:proofErr w:type="spellEnd"/>
      <w:r>
        <w:t>.</w:t>
      </w:r>
    </w:p>
    <w:p w14:paraId="228DC5C8" w14:textId="77777777" w:rsidR="002C574D" w:rsidRDefault="002C574D" w:rsidP="002C574D">
      <w:pPr>
        <w:pStyle w:val="NormalWeb"/>
      </w:pPr>
      <w:r>
        <w:t xml:space="preserve">Los </w:t>
      </w:r>
      <w:proofErr w:type="spellStart"/>
      <w:r>
        <w:t>intent</w:t>
      </w:r>
      <w:proofErr w:type="spellEnd"/>
      <w:r>
        <w:t xml:space="preserve"> de seguimiento o </w:t>
      </w:r>
      <w:proofErr w:type="spellStart"/>
      <w:r>
        <w:rPr>
          <w:rStyle w:val="nfasis"/>
        </w:rPr>
        <w:t>follow</w:t>
      </w:r>
      <w:proofErr w:type="spellEnd"/>
      <w:r>
        <w:rPr>
          <w:rStyle w:val="nfasis"/>
        </w:rPr>
        <w:t xml:space="preserve">-up </w:t>
      </w:r>
      <w:proofErr w:type="spellStart"/>
      <w:r>
        <w:rPr>
          <w:rStyle w:val="nfasis"/>
        </w:rPr>
        <w:t>intents</w:t>
      </w:r>
      <w:proofErr w:type="spellEnd"/>
      <w:r>
        <w:t xml:space="preserve"> son la forma en que </w:t>
      </w:r>
      <w:proofErr w:type="spellStart"/>
      <w:r>
        <w:t>DialogFlow</w:t>
      </w:r>
      <w:proofErr w:type="spellEnd"/>
      <w:r>
        <w:t xml:space="preserve"> nos crea de manera automática </w:t>
      </w:r>
      <w:proofErr w:type="spellStart"/>
      <w:r>
        <w:t>intents</w:t>
      </w:r>
      <w:proofErr w:type="spellEnd"/>
      <w:r>
        <w:t xml:space="preserve"> sencillos que solamente buscan la contestación o confirmación de otro </w:t>
      </w:r>
      <w:proofErr w:type="spellStart"/>
      <w:r>
        <w:t>intent</w:t>
      </w:r>
      <w:proofErr w:type="spellEnd"/>
      <w:r>
        <w:t>.</w:t>
      </w:r>
    </w:p>
    <w:p w14:paraId="61D28D6D" w14:textId="6B5CF9EE" w:rsidR="00E437AD" w:rsidRDefault="00F5180B" w:rsidP="00254FF6">
      <w:r>
        <w:t>FULFILLMENT CON FIREBASE FUNCTIONS</w:t>
      </w:r>
    </w:p>
    <w:p w14:paraId="20E291A8" w14:textId="77777777" w:rsidR="00F5180B" w:rsidRPr="00F5180B" w:rsidRDefault="00F5180B" w:rsidP="00F518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>Crea el directorio local del proyecto en tu pc</w:t>
      </w:r>
    </w:p>
    <w:p w14:paraId="2EFAADF4" w14:textId="77777777" w:rsidR="00F5180B" w:rsidRPr="00F5180B" w:rsidRDefault="00F5180B" w:rsidP="00F518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Baja el archivo CLI a la raíz de la carpeta del proyecto creado. Yo lo descargue de este enlace: </w:t>
      </w:r>
      <w:hyperlink r:id="rId7" w:anchor="install-cli-windows" w:tgtFrame="_blank" w:history="1">
        <w:r w:rsidRPr="00F518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https://firebase.google.com/docs/cli/?hl=es-419#install-cli-windows</w:t>
        </w:r>
      </w:hyperlink>
    </w:p>
    <w:p w14:paraId="61F02DE6" w14:textId="77777777" w:rsidR="00F5180B" w:rsidRPr="00F5180B" w:rsidRDefault="00F5180B" w:rsidP="00F518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>Ejecutal</w:t>
      </w:r>
      <w:proofErr w:type="spellEnd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archivo descargado “firebase-tools-instant-win.exe” en modo administrador.</w:t>
      </w:r>
    </w:p>
    <w:p w14:paraId="561DBC9A" w14:textId="77777777" w:rsidR="00F5180B" w:rsidRPr="00F5180B" w:rsidRDefault="00F5180B" w:rsidP="00F518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>En la consola ejecuta el comando “</w:t>
      </w:r>
      <w:proofErr w:type="spellStart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>firebase</w:t>
      </w:r>
      <w:proofErr w:type="spellEnd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>login</w:t>
      </w:r>
      <w:proofErr w:type="spellEnd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>”</w:t>
      </w:r>
    </w:p>
    <w:p w14:paraId="4DD936F0" w14:textId="77777777" w:rsidR="00F5180B" w:rsidRPr="00F5180B" w:rsidRDefault="00F5180B" w:rsidP="00F518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>Ejecuta el comando “</w:t>
      </w:r>
      <w:proofErr w:type="spellStart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>firebase</w:t>
      </w:r>
      <w:proofErr w:type="spellEnd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>init</w:t>
      </w:r>
      <w:proofErr w:type="spellEnd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>”</w:t>
      </w:r>
    </w:p>
    <w:p w14:paraId="211D6A9C" w14:textId="77777777" w:rsidR="00F5180B" w:rsidRPr="00F5180B" w:rsidRDefault="00F5180B" w:rsidP="00F518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>Ejecuta el comando “</w:t>
      </w:r>
      <w:proofErr w:type="spellStart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>firebase</w:t>
      </w:r>
      <w:proofErr w:type="spellEnd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>init</w:t>
      </w:r>
      <w:proofErr w:type="spellEnd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>funcionts</w:t>
      </w:r>
      <w:proofErr w:type="spellEnd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>”</w:t>
      </w:r>
    </w:p>
    <w:p w14:paraId="008F98D9" w14:textId="77777777" w:rsidR="00F5180B" w:rsidRPr="00F5180B" w:rsidRDefault="00F5180B" w:rsidP="00F518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>Para ver los archivos de una carpeta colocas en la línea de comandos DIR (nombre del folder), así: “</w:t>
      </w:r>
      <w:proofErr w:type="spellStart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>Dir</w:t>
      </w:r>
      <w:proofErr w:type="spellEnd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>Functions</w:t>
      </w:r>
      <w:proofErr w:type="spellEnd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>”</w:t>
      </w:r>
    </w:p>
    <w:p w14:paraId="1FE77CD3" w14:textId="77777777" w:rsidR="00F5180B" w:rsidRPr="00F5180B" w:rsidRDefault="00F5180B" w:rsidP="00F518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mi caso descargue el CLI, debo descargar el </w:t>
      </w:r>
      <w:proofErr w:type="spellStart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>nmp</w:t>
      </w:r>
      <w:proofErr w:type="spellEnd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seguir los comandos de ejemplo del docente. Para esto: ejecuto la siguiente línea de comando “</w:t>
      </w:r>
      <w:proofErr w:type="spellStart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>npm</w:t>
      </w:r>
      <w:proofErr w:type="spellEnd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>install</w:t>
      </w:r>
      <w:proofErr w:type="spellEnd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-g </w:t>
      </w:r>
      <w:proofErr w:type="spellStart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>firebase-tools</w:t>
      </w:r>
      <w:proofErr w:type="spellEnd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” (recuerda estar en la ruta de la carpeta </w:t>
      </w:r>
      <w:proofErr w:type="spellStart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>functions</w:t>
      </w:r>
      <w:proofErr w:type="spellEnd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>), también puedes correr el comando del profe “</w:t>
      </w:r>
      <w:proofErr w:type="spellStart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>npm</w:t>
      </w:r>
      <w:proofErr w:type="spellEnd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>install</w:t>
      </w:r>
      <w:proofErr w:type="spellEnd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>”</w:t>
      </w:r>
    </w:p>
    <w:p w14:paraId="0EAC62C7" w14:textId="77777777" w:rsidR="00F5180B" w:rsidRPr="00F5180B" w:rsidRDefault="00F5180B" w:rsidP="00F518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Ahora sí puedes ejecutar el comando del docente para instalar </w:t>
      </w:r>
      <w:proofErr w:type="spellStart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>actions</w:t>
      </w:r>
      <w:proofErr w:type="spellEnd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>on</w:t>
      </w:r>
      <w:proofErr w:type="spellEnd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>google</w:t>
      </w:r>
      <w:proofErr w:type="spellEnd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proofErr w:type="spellStart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>dialogflow</w:t>
      </w:r>
      <w:proofErr w:type="spellEnd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“</w:t>
      </w:r>
      <w:proofErr w:type="spellStart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>npm</w:t>
      </w:r>
      <w:proofErr w:type="spellEnd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>install</w:t>
      </w:r>
      <w:proofErr w:type="spellEnd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>actions-on-google</w:t>
      </w:r>
      <w:proofErr w:type="spellEnd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>dialogflow-fulfillment</w:t>
      </w:r>
      <w:proofErr w:type="spellEnd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--</w:t>
      </w:r>
      <w:proofErr w:type="spellStart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>save</w:t>
      </w:r>
      <w:proofErr w:type="spellEnd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>”</w:t>
      </w:r>
    </w:p>
    <w:p w14:paraId="06562D26" w14:textId="77777777" w:rsidR="00F5180B" w:rsidRPr="00F5180B" w:rsidRDefault="00F5180B" w:rsidP="00F518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modificar </w:t>
      </w:r>
      <w:proofErr w:type="spellStart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>index</w:t>
      </w:r>
      <w:proofErr w:type="spellEnd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yo use </w:t>
      </w:r>
      <w:proofErr w:type="spellStart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>atom</w:t>
      </w:r>
      <w:proofErr w:type="spellEnd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como el docente.</w:t>
      </w:r>
    </w:p>
    <w:p w14:paraId="330EB328" w14:textId="77777777" w:rsidR="00F5180B" w:rsidRPr="00F5180B" w:rsidRDefault="00F5180B" w:rsidP="00F518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Finalmente ejecutar el </w:t>
      </w:r>
      <w:proofErr w:type="spellStart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>deploy</w:t>
      </w:r>
      <w:proofErr w:type="spellEnd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>firebase</w:t>
      </w:r>
      <w:proofErr w:type="spellEnd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>deploy</w:t>
      </w:r>
      <w:proofErr w:type="spellEnd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--</w:t>
      </w:r>
      <w:proofErr w:type="spellStart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>only</w:t>
      </w:r>
      <w:proofErr w:type="spellEnd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“</w:t>
      </w:r>
      <w:proofErr w:type="spellStart"/>
      <w:proofErr w:type="gramStart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>functions:dialogflowFirebaseFulfillment</w:t>
      </w:r>
      <w:proofErr w:type="spellEnd"/>
      <w:proofErr w:type="gramEnd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>”</w:t>
      </w:r>
    </w:p>
    <w:p w14:paraId="68ED1CE4" w14:textId="65B2ACEE" w:rsidR="00F5180B" w:rsidRDefault="00F5180B" w:rsidP="00254FF6"/>
    <w:p w14:paraId="2E9D330F" w14:textId="3235DD29" w:rsidR="00F5180B" w:rsidRDefault="00F5180B" w:rsidP="00254FF6">
      <w:r>
        <w:t xml:space="preserve">INTENT DE CIERRE </w:t>
      </w:r>
    </w:p>
    <w:p w14:paraId="53A24DCD" w14:textId="77777777" w:rsidR="00F5180B" w:rsidRPr="00F5180B" w:rsidRDefault="00F5180B" w:rsidP="00F51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 importante indicarle a </w:t>
      </w:r>
      <w:proofErr w:type="spellStart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>DialogFlow</w:t>
      </w:r>
      <w:proofErr w:type="spellEnd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cuál será nuestro </w:t>
      </w:r>
      <w:proofErr w:type="spellStart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>intent</w:t>
      </w:r>
      <w:proofErr w:type="spellEnd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cierre para que finalice la conversación siempre que caiga en este </w:t>
      </w:r>
      <w:proofErr w:type="spellStart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>intent</w:t>
      </w:r>
      <w:proofErr w:type="spellEnd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148F8DB6" w14:textId="77777777" w:rsidR="00F5180B" w:rsidRPr="00F5180B" w:rsidRDefault="00F5180B" w:rsidP="00F51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Siempre debes finalizar la conversación, nunca dejes un </w:t>
      </w:r>
      <w:proofErr w:type="spellStart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>intent</w:t>
      </w:r>
      <w:proofErr w:type="spellEnd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esperando una respuesta del usuario de manera innecesaria, recuerda que la privacidad del usuario es muy importante.</w:t>
      </w:r>
    </w:p>
    <w:p w14:paraId="623C4998" w14:textId="77777777" w:rsidR="00F5180B" w:rsidRPr="00F5180B" w:rsidRDefault="00F5180B" w:rsidP="00F51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Dentro de las opciones que nos brinda el simulador de </w:t>
      </w:r>
      <w:proofErr w:type="spellStart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>Actions</w:t>
      </w:r>
      <w:proofErr w:type="spellEnd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>on</w:t>
      </w:r>
      <w:proofErr w:type="spellEnd"/>
      <w:r w:rsidRPr="00F5180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Google, encontramos la posibilidad de activar las pruebas en nuestro dispositivo móvil.</w:t>
      </w:r>
    </w:p>
    <w:p w14:paraId="57722EB5" w14:textId="555AE3D5" w:rsidR="00F5180B" w:rsidRDefault="00380D40" w:rsidP="00254FF6">
      <w:r>
        <w:t>USANDO SLOT FILLING</w:t>
      </w:r>
    </w:p>
    <w:p w14:paraId="1AE34044" w14:textId="5BFC42DB" w:rsidR="00380D40" w:rsidRDefault="00380D40" w:rsidP="00254FF6">
      <w:r>
        <w:t xml:space="preserve">Slot </w:t>
      </w:r>
      <w:proofErr w:type="spellStart"/>
      <w:r>
        <w:t>filling</w:t>
      </w:r>
      <w:proofErr w:type="spellEnd"/>
      <w:r>
        <w:t xml:space="preserve"> es una práctica que nos permite recibir más de una variable por </w:t>
      </w:r>
      <w:proofErr w:type="spellStart"/>
      <w:r>
        <w:t>intent</w:t>
      </w:r>
      <w:proofErr w:type="spellEnd"/>
      <w:r>
        <w:t xml:space="preserve">. Podemos hacer uso de esta práctica para mejorar la experiencia conversacional y que nuestros usuarios no tengan que mandar una variable por cada </w:t>
      </w:r>
      <w:proofErr w:type="spellStart"/>
      <w:r>
        <w:t>intent</w:t>
      </w:r>
      <w:proofErr w:type="spellEnd"/>
      <w:r>
        <w:t>.</w:t>
      </w:r>
    </w:p>
    <w:p w14:paraId="779DBA86" w14:textId="7909A741" w:rsidR="00F6205A" w:rsidRDefault="00F6205A" w:rsidP="00254FF6"/>
    <w:p w14:paraId="1E2957FE" w14:textId="77777777" w:rsidR="00F6205A" w:rsidRPr="00F6205A" w:rsidRDefault="00F6205A" w:rsidP="00F6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6205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Antes de desplegar nuestro </w:t>
      </w:r>
      <w:proofErr w:type="spellStart"/>
      <w:r w:rsidRPr="00F6205A">
        <w:rPr>
          <w:rFonts w:ascii="Times New Roman" w:eastAsia="Times New Roman" w:hAnsi="Times New Roman" w:cs="Times New Roman"/>
          <w:sz w:val="24"/>
          <w:szCs w:val="24"/>
          <w:lang w:eastAsia="es-AR"/>
        </w:rPr>
        <w:t>Action</w:t>
      </w:r>
      <w:proofErr w:type="spellEnd"/>
      <w:r w:rsidRPr="00F6205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debemos:</w:t>
      </w:r>
    </w:p>
    <w:p w14:paraId="33216B30" w14:textId="77777777" w:rsidR="00F6205A" w:rsidRPr="00F6205A" w:rsidRDefault="00F6205A" w:rsidP="00F620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6205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Responder las preguntas de las capacidades de superficie, están van a determinar en qué dispositivos puede ser invocada tu </w:t>
      </w:r>
      <w:proofErr w:type="spellStart"/>
      <w:r w:rsidRPr="00F6205A">
        <w:rPr>
          <w:rFonts w:ascii="Times New Roman" w:eastAsia="Times New Roman" w:hAnsi="Times New Roman" w:cs="Times New Roman"/>
          <w:sz w:val="24"/>
          <w:szCs w:val="24"/>
          <w:lang w:eastAsia="es-AR"/>
        </w:rPr>
        <w:t>Action</w:t>
      </w:r>
      <w:proofErr w:type="spellEnd"/>
      <w:r w:rsidRPr="00F6205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2419E7F5" w14:textId="77777777" w:rsidR="00F6205A" w:rsidRPr="00F6205A" w:rsidRDefault="00F6205A" w:rsidP="00F620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6205A">
        <w:rPr>
          <w:rFonts w:ascii="Times New Roman" w:eastAsia="Times New Roman" w:hAnsi="Times New Roman" w:cs="Times New Roman"/>
          <w:sz w:val="24"/>
          <w:szCs w:val="24"/>
          <w:lang w:eastAsia="es-AR"/>
        </w:rPr>
        <w:t>Verificar si la pronunciación del nombre de nuestro asistente es correcta, podemos modificarlo añadiéndole un texto a parte del nombre.</w:t>
      </w:r>
    </w:p>
    <w:p w14:paraId="10E45B7A" w14:textId="77777777" w:rsidR="00F6205A" w:rsidRPr="00F6205A" w:rsidRDefault="00F6205A" w:rsidP="00F620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6205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Llenar los datos que nos pide el apartado de </w:t>
      </w:r>
      <w:proofErr w:type="spellStart"/>
      <w:r w:rsidRPr="00F6205A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Directory</w:t>
      </w:r>
      <w:proofErr w:type="spellEnd"/>
      <w:r w:rsidRPr="00F6205A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 </w:t>
      </w:r>
      <w:proofErr w:type="spellStart"/>
      <w:r w:rsidRPr="00F6205A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information</w:t>
      </w:r>
      <w:proofErr w:type="spellEnd"/>
      <w:r w:rsidRPr="00F6205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23961703" w14:textId="77777777" w:rsidR="00F6205A" w:rsidRPr="00F6205A" w:rsidRDefault="00F6205A" w:rsidP="00F6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6205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 posible – y recomendable – desplegar versiones </w:t>
      </w:r>
      <w:proofErr w:type="spellStart"/>
      <w:r w:rsidRPr="00F6205A">
        <w:rPr>
          <w:rFonts w:ascii="Times New Roman" w:eastAsia="Times New Roman" w:hAnsi="Times New Roman" w:cs="Times New Roman"/>
          <w:sz w:val="24"/>
          <w:szCs w:val="24"/>
          <w:lang w:eastAsia="es-AR"/>
        </w:rPr>
        <w:t>alpha</w:t>
      </w:r>
      <w:proofErr w:type="spellEnd"/>
      <w:r w:rsidRPr="00F6205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beta para realizar pruebas de tu </w:t>
      </w:r>
      <w:proofErr w:type="spellStart"/>
      <w:r w:rsidRPr="00F6205A">
        <w:rPr>
          <w:rFonts w:ascii="Times New Roman" w:eastAsia="Times New Roman" w:hAnsi="Times New Roman" w:cs="Times New Roman"/>
          <w:sz w:val="24"/>
          <w:szCs w:val="24"/>
          <w:lang w:eastAsia="es-AR"/>
        </w:rPr>
        <w:t>Action</w:t>
      </w:r>
      <w:proofErr w:type="spellEnd"/>
      <w:r w:rsidRPr="00F6205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02625D22" w14:textId="77777777" w:rsidR="00F6205A" w:rsidRDefault="00F6205A" w:rsidP="00254FF6"/>
    <w:sectPr w:rsidR="00F620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193B0" w14:textId="77777777" w:rsidR="00791D1C" w:rsidRDefault="00791D1C" w:rsidP="00254FF6">
      <w:pPr>
        <w:spacing w:after="0" w:line="240" w:lineRule="auto"/>
      </w:pPr>
      <w:r>
        <w:separator/>
      </w:r>
    </w:p>
  </w:endnote>
  <w:endnote w:type="continuationSeparator" w:id="0">
    <w:p w14:paraId="19ACE61C" w14:textId="77777777" w:rsidR="00791D1C" w:rsidRDefault="00791D1C" w:rsidP="00254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9B0EF" w14:textId="77777777" w:rsidR="00791D1C" w:rsidRDefault="00791D1C" w:rsidP="00254FF6">
      <w:pPr>
        <w:spacing w:after="0" w:line="240" w:lineRule="auto"/>
      </w:pPr>
      <w:r>
        <w:separator/>
      </w:r>
    </w:p>
  </w:footnote>
  <w:footnote w:type="continuationSeparator" w:id="0">
    <w:p w14:paraId="4A4CBCF8" w14:textId="77777777" w:rsidR="00791D1C" w:rsidRDefault="00791D1C" w:rsidP="00254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B44B6"/>
    <w:multiLevelType w:val="multilevel"/>
    <w:tmpl w:val="8DDA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C1660"/>
    <w:multiLevelType w:val="multilevel"/>
    <w:tmpl w:val="0816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36280"/>
    <w:multiLevelType w:val="multilevel"/>
    <w:tmpl w:val="46767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823981"/>
    <w:multiLevelType w:val="multilevel"/>
    <w:tmpl w:val="B60A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74E08"/>
    <w:multiLevelType w:val="multilevel"/>
    <w:tmpl w:val="BCFC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B54D6C"/>
    <w:multiLevelType w:val="multilevel"/>
    <w:tmpl w:val="B6A44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7B1A8B"/>
    <w:multiLevelType w:val="multilevel"/>
    <w:tmpl w:val="E806D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C16A0F"/>
    <w:multiLevelType w:val="multilevel"/>
    <w:tmpl w:val="23CA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6335AE"/>
    <w:multiLevelType w:val="multilevel"/>
    <w:tmpl w:val="094E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263518"/>
    <w:multiLevelType w:val="multilevel"/>
    <w:tmpl w:val="4788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9F5431"/>
    <w:multiLevelType w:val="multilevel"/>
    <w:tmpl w:val="556EE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A43827"/>
    <w:multiLevelType w:val="multilevel"/>
    <w:tmpl w:val="F812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044232"/>
    <w:multiLevelType w:val="multilevel"/>
    <w:tmpl w:val="9A7C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6"/>
  </w:num>
  <w:num w:numId="5">
    <w:abstractNumId w:val="10"/>
  </w:num>
  <w:num w:numId="6">
    <w:abstractNumId w:val="8"/>
  </w:num>
  <w:num w:numId="7">
    <w:abstractNumId w:val="11"/>
  </w:num>
  <w:num w:numId="8">
    <w:abstractNumId w:val="1"/>
  </w:num>
  <w:num w:numId="9">
    <w:abstractNumId w:val="2"/>
  </w:num>
  <w:num w:numId="10">
    <w:abstractNumId w:val="7"/>
    <w:lvlOverride w:ilvl="0">
      <w:startOverride w:val="3"/>
    </w:lvlOverride>
  </w:num>
  <w:num w:numId="11">
    <w:abstractNumId w:val="4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F27"/>
    <w:rsid w:val="00254FF6"/>
    <w:rsid w:val="002815D2"/>
    <w:rsid w:val="002C574D"/>
    <w:rsid w:val="00380D40"/>
    <w:rsid w:val="003C6146"/>
    <w:rsid w:val="00636F27"/>
    <w:rsid w:val="006C5A3E"/>
    <w:rsid w:val="00791D1C"/>
    <w:rsid w:val="0094040C"/>
    <w:rsid w:val="00A7583D"/>
    <w:rsid w:val="00D57BA7"/>
    <w:rsid w:val="00E437AD"/>
    <w:rsid w:val="00E83CAA"/>
    <w:rsid w:val="00F5180B"/>
    <w:rsid w:val="00F6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18A04"/>
  <w15:chartTrackingRefBased/>
  <w15:docId w15:val="{940FDFA4-550D-4CE2-B715-27D683FE3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6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636F27"/>
    <w:rPr>
      <w:b/>
      <w:bCs/>
    </w:rPr>
  </w:style>
  <w:style w:type="paragraph" w:styleId="Prrafodelista">
    <w:name w:val="List Paragraph"/>
    <w:basedOn w:val="Normal"/>
    <w:uiPriority w:val="34"/>
    <w:qFormat/>
    <w:rsid w:val="00636F27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3C6146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254F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4FF6"/>
  </w:style>
  <w:style w:type="paragraph" w:styleId="Piedepgina">
    <w:name w:val="footer"/>
    <w:basedOn w:val="Normal"/>
    <w:link w:val="PiedepginaCar"/>
    <w:uiPriority w:val="99"/>
    <w:unhideWhenUsed/>
    <w:rsid w:val="00254F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4FF6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758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7583D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A7583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A7583D"/>
  </w:style>
  <w:style w:type="character" w:customStyle="1" w:styleId="hljs-meta">
    <w:name w:val="hljs-meta"/>
    <w:basedOn w:val="Fuentedeprrafopredeter"/>
    <w:rsid w:val="00A7583D"/>
  </w:style>
  <w:style w:type="character" w:customStyle="1" w:styleId="hljs-keyword">
    <w:name w:val="hljs-keyword"/>
    <w:basedOn w:val="Fuentedeprrafopredeter"/>
    <w:rsid w:val="00A7583D"/>
  </w:style>
  <w:style w:type="character" w:customStyle="1" w:styleId="hljs-builtin">
    <w:name w:val="hljs-built_in"/>
    <w:basedOn w:val="Fuentedeprrafopredeter"/>
    <w:rsid w:val="00A7583D"/>
  </w:style>
  <w:style w:type="character" w:customStyle="1" w:styleId="hljs-string">
    <w:name w:val="hljs-string"/>
    <w:basedOn w:val="Fuentedeprrafopredeter"/>
    <w:rsid w:val="00A7583D"/>
  </w:style>
  <w:style w:type="character" w:customStyle="1" w:styleId="hljs-function">
    <w:name w:val="hljs-function"/>
    <w:basedOn w:val="Fuentedeprrafopredeter"/>
    <w:rsid w:val="00A7583D"/>
  </w:style>
  <w:style w:type="character" w:customStyle="1" w:styleId="hljs-title">
    <w:name w:val="hljs-title"/>
    <w:basedOn w:val="Fuentedeprrafopredeter"/>
    <w:rsid w:val="00A7583D"/>
  </w:style>
  <w:style w:type="character" w:customStyle="1" w:styleId="hljs-params">
    <w:name w:val="hljs-params"/>
    <w:basedOn w:val="Fuentedeprrafopredeter"/>
    <w:rsid w:val="00A7583D"/>
  </w:style>
  <w:style w:type="character" w:customStyle="1" w:styleId="hljs-subst">
    <w:name w:val="hljs-subst"/>
    <w:basedOn w:val="Fuentedeprrafopredeter"/>
    <w:rsid w:val="00A7583D"/>
  </w:style>
  <w:style w:type="character" w:styleId="Hipervnculo">
    <w:name w:val="Hyperlink"/>
    <w:basedOn w:val="Fuentedeprrafopredeter"/>
    <w:uiPriority w:val="99"/>
    <w:semiHidden/>
    <w:unhideWhenUsed/>
    <w:rsid w:val="00F518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3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9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2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9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3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0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9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4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9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9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1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rebase.google.com/docs/cli/?hl=es-4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1</Pages>
  <Words>1855</Words>
  <Characters>10204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2022-03-01T23:51:00Z</dcterms:created>
  <dcterms:modified xsi:type="dcterms:W3CDTF">2022-03-02T18:15:00Z</dcterms:modified>
</cp:coreProperties>
</file>