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DE48" w14:textId="52B64707" w:rsid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C5D0FF3" w14:textId="5CFB53AB" w:rsidR="00F61136" w:rsidRP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AR"/>
        </w:rPr>
      </w:pPr>
      <w:r w:rsidRPr="00F61136">
        <w:rPr>
          <w:rStyle w:val="notion-enable-hover"/>
          <w:b/>
          <w:bCs/>
          <w:sz w:val="40"/>
          <w:szCs w:val="40"/>
        </w:rPr>
        <w:t xml:space="preserve">Introducción a </w:t>
      </w:r>
      <w:proofErr w:type="spellStart"/>
      <w:r w:rsidRPr="00F61136">
        <w:rPr>
          <w:rStyle w:val="notion-enable-hover"/>
          <w:b/>
          <w:bCs/>
          <w:sz w:val="40"/>
          <w:szCs w:val="40"/>
        </w:rPr>
        <w:t>big</w:t>
      </w:r>
      <w:proofErr w:type="spellEnd"/>
      <w:r w:rsidRPr="00F61136">
        <w:rPr>
          <w:rStyle w:val="notion-enable-hover"/>
          <w:b/>
          <w:bCs/>
          <w:sz w:val="40"/>
          <w:szCs w:val="40"/>
        </w:rPr>
        <w:t xml:space="preserve"> data</w:t>
      </w:r>
    </w:p>
    <w:p w14:paraId="088865B3" w14:textId="1D915B02" w:rsidR="00F61136" w:rsidRP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Google en la industria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big</w:t>
      </w:r>
      <w:proofErr w:type="spellEnd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data: Open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Source</w:t>
      </w:r>
      <w:proofErr w:type="spellEnd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Google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Papers</w:t>
      </w:r>
      <w:proofErr w:type="spellEnd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Google Cloud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Products</w:t>
      </w:r>
      <w:proofErr w:type="spellEnd"/>
    </w:p>
    <w:p w14:paraId="73B23AA6" w14:textId="231E2879" w:rsidR="00F61136" w:rsidRPr="00F61136" w:rsidRDefault="00F61136" w:rsidP="00F61136">
      <w:pPr>
        <w:tabs>
          <w:tab w:val="left" w:pos="1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15567FBE" wp14:editId="5E63995C">
                <wp:extent cx="304800" cy="304800"/>
                <wp:effectExtent l="0" t="0" r="0" b="0"/>
                <wp:docPr id="3" name="Rectángulo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CC2FB" id="Rectángulo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7037077" wp14:editId="26715A46">
            <wp:extent cx="5400040" cy="2614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DC1B" w14:textId="77777777" w:rsidR="00F61136" w:rsidRPr="00F61136" w:rsidRDefault="00F61136" w:rsidP="00F61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Complejidad de </w:t>
      </w:r>
      <w:proofErr w:type="spellStart"/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datalakes</w:t>
      </w:r>
      <w:proofErr w:type="spellEnd"/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y </w:t>
      </w:r>
      <w:proofErr w:type="spellStart"/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analytics</w:t>
      </w:r>
      <w:proofErr w:type="spellEnd"/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.</w:t>
      </w:r>
    </w:p>
    <w:p w14:paraId="4588BD91" w14:textId="77777777" w:rsidR="00F61136" w:rsidRP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Los datos no estructurados representan el 90% de los datos empresariales</w:t>
      </w:r>
    </w:p>
    <w:p w14:paraId="29DD41A3" w14:textId="77777777" w:rsidR="00F61136" w:rsidRPr="00F61136" w:rsidRDefault="00F61136" w:rsidP="00F61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Aplicaciones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Legacy</w:t>
      </w:r>
      <w:proofErr w:type="spellEnd"/>
    </w:p>
    <w:p w14:paraId="282BDB84" w14:textId="77777777" w:rsidR="00F61136" w:rsidRPr="00F61136" w:rsidRDefault="00F61136" w:rsidP="00F61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Silos de datos en todas partes.</w:t>
      </w:r>
    </w:p>
    <w:p w14:paraId="35910D80" w14:textId="77777777" w:rsidR="00F61136" w:rsidRPr="00F61136" w:rsidRDefault="00F61136" w:rsidP="00F61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Cambio de vista sobre el valor de los datos.</w:t>
      </w:r>
    </w:p>
    <w:p w14:paraId="18BFCA55" w14:textId="77777777" w:rsidR="00F61136" w:rsidRPr="00F61136" w:rsidRDefault="00F61136" w:rsidP="00F61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Entorno regulatorio.</w:t>
      </w:r>
    </w:p>
    <w:p w14:paraId="10C1E8C3" w14:textId="77777777" w:rsidR="00F61136" w:rsidRPr="00F61136" w:rsidRDefault="00F61136" w:rsidP="00F61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Habilidades limitadas, difícil de reclutar.</w:t>
      </w:r>
    </w:p>
    <w:p w14:paraId="7A0B380F" w14:textId="0DCDFAD2" w:rsidR="00F61136" w:rsidRDefault="00F61136" w:rsidP="00F61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Listo para IA: hiper personalizado, hiper optimizado y en tiempo real</w:t>
      </w:r>
    </w:p>
    <w:p w14:paraId="321C0961" w14:textId="6716A0C9" w:rsidR="00F61136" w:rsidRPr="00F61136" w:rsidRDefault="00F61136" w:rsidP="00F61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s-AR"/>
        </w:rPr>
        <w:lastRenderedPageBreak/>
        <w:drawing>
          <wp:inline distT="0" distB="0" distL="0" distR="0" wp14:anchorId="6A231F4D" wp14:editId="49847831">
            <wp:extent cx="5400040" cy="23590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92A2" w14:textId="4049D43D" w:rsidR="00F61136" w:rsidRP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6F61C8" wp14:editId="3606DC9A">
                <wp:extent cx="304800" cy="304800"/>
                <wp:effectExtent l="0" t="0" r="0" b="0"/>
                <wp:docPr id="2" name="Rectá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FA62D" id="Rectángulo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701C02" w14:textId="77777777" w:rsidR="00F61136" w:rsidRPr="00F61136" w:rsidRDefault="00F61136" w:rsidP="00F61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Base completa para el ciclo de vida de datos y análisis.</w:t>
      </w:r>
    </w:p>
    <w:p w14:paraId="08EF3353" w14:textId="77777777" w:rsidR="00F61136" w:rsidRPr="00F61136" w:rsidRDefault="00F61136" w:rsidP="00F61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Ingesta de datos a cualquier escala.</w:t>
      </w:r>
    </w:p>
    <w:p w14:paraId="5B90AC46" w14:textId="77777777" w:rsidR="00F61136" w:rsidRPr="00F61136" w:rsidRDefault="00F61136" w:rsidP="00F61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Pipeline de datos de transmisión confiable.</w:t>
      </w:r>
    </w:p>
    <w:p w14:paraId="582DF150" w14:textId="77777777" w:rsidR="00F61136" w:rsidRPr="00F61136" w:rsidRDefault="00F61136" w:rsidP="00F61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Data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warehousing</w:t>
      </w:r>
      <w:proofErr w:type="spellEnd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data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lake</w:t>
      </w:r>
      <w:proofErr w:type="spellEnd"/>
    </w:p>
    <w:p w14:paraId="758F7BE0" w14:textId="77777777" w:rsidR="00F61136" w:rsidRPr="00F61136" w:rsidRDefault="00F61136" w:rsidP="00F61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Analítica avanzada.</w:t>
      </w:r>
    </w:p>
    <w:p w14:paraId="1C903D35" w14:textId="77777777" w:rsidR="00F61136" w:rsidRPr="00F61136" w:rsidRDefault="00F61136" w:rsidP="00F61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¿Como conectar a usuario para crear </w:t>
      </w:r>
      <w:proofErr w:type="spellStart"/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mas</w:t>
      </w:r>
      <w:proofErr w:type="spellEnd"/>
      <w:r w:rsidRPr="00F6113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impacto?</w:t>
      </w:r>
    </w:p>
    <w:p w14:paraId="6488E568" w14:textId="77777777" w:rsidR="00F61136" w:rsidRPr="00F61136" w:rsidRDefault="00F61136" w:rsidP="00F6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ML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Engineer</w:t>
      </w:r>
      <w:proofErr w:type="spellEnd"/>
    </w:p>
    <w:p w14:paraId="72D5A7BC" w14:textId="77777777" w:rsidR="00F61136" w:rsidRPr="00F61136" w:rsidRDefault="00F61136" w:rsidP="00F6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Data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Engineer</w:t>
      </w:r>
      <w:proofErr w:type="spellEnd"/>
    </w:p>
    <w:p w14:paraId="0990D927" w14:textId="77777777" w:rsidR="00F61136" w:rsidRPr="00F61136" w:rsidRDefault="00F61136" w:rsidP="00F6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Data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Scientist</w:t>
      </w:r>
      <w:proofErr w:type="spellEnd"/>
    </w:p>
    <w:p w14:paraId="14E75868" w14:textId="77777777" w:rsidR="00F61136" w:rsidRPr="00F61136" w:rsidRDefault="00F61136" w:rsidP="00F6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Developer</w:t>
      </w:r>
      <w:proofErr w:type="spellEnd"/>
    </w:p>
    <w:p w14:paraId="0A3739D8" w14:textId="77777777" w:rsidR="00F61136" w:rsidRPr="00F61136" w:rsidRDefault="00F61136" w:rsidP="00F6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Business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analyst</w:t>
      </w:r>
      <w:proofErr w:type="spellEnd"/>
    </w:p>
    <w:p w14:paraId="03B2BF75" w14:textId="77777777" w:rsidR="00F61136" w:rsidRPr="00F61136" w:rsidRDefault="00F61136" w:rsidP="00F61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User</w:t>
      </w:r>
      <w:proofErr w:type="spellEnd"/>
    </w:p>
    <w:p w14:paraId="7B679084" w14:textId="77777777" w:rsidR="00F61136" w:rsidRP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Servicio que puede usar cada perfil</w:t>
      </w:r>
    </w:p>
    <w:p w14:paraId="4F200DD1" w14:textId="42807851" w:rsidR="00F61136" w:rsidRPr="00F61136" w:rsidRDefault="00F61136" w:rsidP="00F61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6113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7607139D" wp14:editId="6CD856A2">
                <wp:extent cx="304800" cy="304800"/>
                <wp:effectExtent l="0" t="0" r="0" b="0"/>
                <wp:docPr id="1" name="Rectá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7BAB1" id="Rectángulo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A1F88F" w14:textId="168F603A" w:rsidR="000D3E77" w:rsidRDefault="00F611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AB29B3" wp14:editId="387258B8">
            <wp:simplePos x="1077686" y="7750629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0078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AB6">
        <w:br w:type="textWrapping" w:clear="all"/>
      </w:r>
    </w:p>
    <w:p w14:paraId="156B43A6" w14:textId="4F0F0215" w:rsidR="00820AB6" w:rsidRPr="00820AB6" w:rsidRDefault="00820AB6" w:rsidP="00820AB6"/>
    <w:p w14:paraId="0DCFC41C" w14:textId="76A32FE6" w:rsidR="00820AB6" w:rsidRPr="00820AB6" w:rsidRDefault="00820AB6" w:rsidP="00820AB6"/>
    <w:p w14:paraId="6D718090" w14:textId="365E17D0" w:rsidR="00820AB6" w:rsidRPr="00820AB6" w:rsidRDefault="00820AB6" w:rsidP="00820AB6"/>
    <w:p w14:paraId="52C45802" w14:textId="51712F93" w:rsidR="00820AB6" w:rsidRPr="00820AB6" w:rsidRDefault="00820AB6" w:rsidP="00820AB6"/>
    <w:p w14:paraId="19703778" w14:textId="107FF8EE" w:rsidR="00820AB6" w:rsidRPr="00B041F8" w:rsidRDefault="006827EB" w:rsidP="00820AB6">
      <w:pPr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 xml:space="preserve">UNIR ROLES Y SERVICIOS DE UNA ORGANIZACIÓN. ------HERRAMIENTAS DE GOBIOERNO PARA DEMOCRATIZAR CONOCIMIENTO </w:t>
      </w:r>
    </w:p>
    <w:p w14:paraId="187D6C33" w14:textId="2EA9A5C8" w:rsidR="006827EB" w:rsidRPr="00B041F8" w:rsidRDefault="006827EB" w:rsidP="006827EB">
      <w:pPr>
        <w:pStyle w:val="Prrafodelista"/>
        <w:numPr>
          <w:ilvl w:val="1"/>
          <w:numId w:val="2"/>
        </w:numPr>
        <w:tabs>
          <w:tab w:val="left" w:pos="2246"/>
        </w:tabs>
        <w:rPr>
          <w:sz w:val="24"/>
          <w:szCs w:val="24"/>
        </w:rPr>
      </w:pPr>
      <w:proofErr w:type="spellStart"/>
      <w:proofErr w:type="gramStart"/>
      <w:r w:rsidRPr="00B041F8">
        <w:rPr>
          <w:sz w:val="24"/>
          <w:szCs w:val="24"/>
        </w:rPr>
        <w:t>Decubrir</w:t>
      </w:r>
      <w:proofErr w:type="spellEnd"/>
      <w:r w:rsidRPr="00B041F8">
        <w:rPr>
          <w:sz w:val="24"/>
          <w:szCs w:val="24"/>
        </w:rPr>
        <w:t xml:space="preserve"> ,</w:t>
      </w:r>
      <w:proofErr w:type="gramEnd"/>
      <w:r w:rsidRPr="00B041F8">
        <w:rPr>
          <w:sz w:val="24"/>
          <w:szCs w:val="24"/>
        </w:rPr>
        <w:t xml:space="preserve"> clasificar y redactar datos sensibles (GOOGLE DATA LOSS PREVENTION</w:t>
      </w:r>
    </w:p>
    <w:p w14:paraId="3D49AF31" w14:textId="5A316DB2" w:rsidR="006827EB" w:rsidRPr="00B041F8" w:rsidRDefault="006827EB" w:rsidP="006827EB">
      <w:pPr>
        <w:pStyle w:val="Prrafodelista"/>
        <w:numPr>
          <w:ilvl w:val="1"/>
          <w:numId w:val="2"/>
        </w:numPr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 xml:space="preserve">Gestión de </w:t>
      </w:r>
      <w:proofErr w:type="spellStart"/>
      <w:r w:rsidRPr="00B041F8">
        <w:rPr>
          <w:sz w:val="24"/>
          <w:szCs w:val="24"/>
        </w:rPr>
        <w:t>metadata</w:t>
      </w:r>
      <w:proofErr w:type="spellEnd"/>
      <w:r w:rsidRPr="00B041F8">
        <w:rPr>
          <w:sz w:val="24"/>
          <w:szCs w:val="24"/>
        </w:rPr>
        <w:t xml:space="preserve"> </w:t>
      </w:r>
      <w:proofErr w:type="gramStart"/>
      <w:r w:rsidRPr="00B041F8">
        <w:rPr>
          <w:sz w:val="24"/>
          <w:szCs w:val="24"/>
        </w:rPr>
        <w:t>( DATA</w:t>
      </w:r>
      <w:proofErr w:type="gramEnd"/>
      <w:r w:rsidRPr="00B041F8">
        <w:rPr>
          <w:sz w:val="24"/>
          <w:szCs w:val="24"/>
        </w:rPr>
        <w:t xml:space="preserve"> CATALOG</w:t>
      </w:r>
    </w:p>
    <w:p w14:paraId="354A3D7A" w14:textId="507D4FDB" w:rsidR="006827EB" w:rsidRPr="00B041F8" w:rsidRDefault="006827EB" w:rsidP="006827EB">
      <w:pPr>
        <w:pStyle w:val="Prrafodelista"/>
        <w:numPr>
          <w:ilvl w:val="1"/>
          <w:numId w:val="2"/>
        </w:numPr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>Control de acceso (CLOUD IAM)</w:t>
      </w:r>
    </w:p>
    <w:p w14:paraId="726D6969" w14:textId="4347FCF5" w:rsidR="006827EB" w:rsidRPr="00B041F8" w:rsidRDefault="006827EB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53A83736" w14:textId="775AEAA8" w:rsidR="006827EB" w:rsidRPr="00B041F8" w:rsidRDefault="006827EB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75E91947" w14:textId="46E05C3F" w:rsidR="006827EB" w:rsidRPr="00B041F8" w:rsidRDefault="006827EB" w:rsidP="006827EB">
      <w:pPr>
        <w:pStyle w:val="Prrafodelista"/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>CAPACIDADES DE DATA LO</w:t>
      </w:r>
      <w:r w:rsidR="00B041F8">
        <w:rPr>
          <w:sz w:val="24"/>
          <w:szCs w:val="24"/>
        </w:rPr>
        <w:t xml:space="preserve">SS </w:t>
      </w:r>
      <w:r w:rsidRPr="00B041F8">
        <w:rPr>
          <w:sz w:val="24"/>
          <w:szCs w:val="24"/>
        </w:rPr>
        <w:t>PREVENTION</w:t>
      </w:r>
    </w:p>
    <w:p w14:paraId="53233225" w14:textId="0847901C" w:rsidR="006827EB" w:rsidRPr="00B041F8" w:rsidRDefault="006827EB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3C702D68" w14:textId="4260678F" w:rsidR="006827EB" w:rsidRPr="00B041F8" w:rsidRDefault="006827EB" w:rsidP="006827EB">
      <w:pPr>
        <w:pStyle w:val="Prrafodelista"/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>. Inspec</w:t>
      </w:r>
      <w:r w:rsidR="00B041F8" w:rsidRPr="00B041F8">
        <w:rPr>
          <w:sz w:val="24"/>
          <w:szCs w:val="24"/>
        </w:rPr>
        <w:t xml:space="preserve">ción </w:t>
      </w:r>
      <w:proofErr w:type="gramStart"/>
      <w:r w:rsidR="00B041F8" w:rsidRPr="00B041F8">
        <w:rPr>
          <w:sz w:val="24"/>
          <w:szCs w:val="24"/>
        </w:rPr>
        <w:t>( encontrar</w:t>
      </w:r>
      <w:proofErr w:type="gramEnd"/>
      <w:r w:rsidR="00B041F8" w:rsidRPr="00B041F8">
        <w:rPr>
          <w:sz w:val="24"/>
          <w:szCs w:val="24"/>
        </w:rPr>
        <w:t xml:space="preserve"> datos sensibles en tus conjuntos de datos)</w:t>
      </w:r>
    </w:p>
    <w:p w14:paraId="0771A694" w14:textId="7B6B957A" w:rsidR="00B041F8" w:rsidRPr="00B041F8" w:rsidRDefault="00B041F8" w:rsidP="006827EB">
      <w:pPr>
        <w:pStyle w:val="Prrafodelista"/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 xml:space="preserve">. Desidentificación </w:t>
      </w:r>
    </w:p>
    <w:p w14:paraId="69526DDE" w14:textId="15351E01" w:rsidR="00B041F8" w:rsidRPr="00B041F8" w:rsidRDefault="00B041F8" w:rsidP="006827EB">
      <w:pPr>
        <w:pStyle w:val="Prrafodelista"/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 xml:space="preserve">. </w:t>
      </w:r>
      <w:proofErr w:type="spellStart"/>
      <w:r w:rsidRPr="00B041F8">
        <w:rPr>
          <w:sz w:val="24"/>
          <w:szCs w:val="24"/>
        </w:rPr>
        <w:t>Reidentificaión</w:t>
      </w:r>
      <w:proofErr w:type="spellEnd"/>
      <w:r w:rsidRPr="00B041F8">
        <w:rPr>
          <w:sz w:val="24"/>
          <w:szCs w:val="24"/>
        </w:rPr>
        <w:t>.</w:t>
      </w:r>
    </w:p>
    <w:p w14:paraId="31CCD57F" w14:textId="283FC377" w:rsidR="00B041F8" w:rsidRDefault="00B041F8" w:rsidP="006827EB">
      <w:pPr>
        <w:pStyle w:val="Prrafodelista"/>
        <w:tabs>
          <w:tab w:val="left" w:pos="2246"/>
        </w:tabs>
        <w:rPr>
          <w:sz w:val="24"/>
          <w:szCs w:val="24"/>
        </w:rPr>
      </w:pPr>
      <w:r w:rsidRPr="00B041F8">
        <w:rPr>
          <w:sz w:val="24"/>
          <w:szCs w:val="24"/>
        </w:rPr>
        <w:t xml:space="preserve">. Análisis del riesgo de </w:t>
      </w:r>
      <w:proofErr w:type="spellStart"/>
      <w:r w:rsidRPr="00B041F8">
        <w:rPr>
          <w:sz w:val="24"/>
          <w:szCs w:val="24"/>
        </w:rPr>
        <w:t>reidentificación</w:t>
      </w:r>
      <w:proofErr w:type="spellEnd"/>
      <w:r w:rsidRPr="00B041F8">
        <w:rPr>
          <w:sz w:val="24"/>
          <w:szCs w:val="24"/>
        </w:rPr>
        <w:t xml:space="preserve"> </w:t>
      </w:r>
      <w:proofErr w:type="gramStart"/>
      <w:r w:rsidRPr="00B041F8">
        <w:rPr>
          <w:sz w:val="24"/>
          <w:szCs w:val="24"/>
        </w:rPr>
        <w:t>( k</w:t>
      </w:r>
      <w:proofErr w:type="gramEnd"/>
      <w:r w:rsidRPr="00B041F8">
        <w:rPr>
          <w:sz w:val="24"/>
          <w:szCs w:val="24"/>
        </w:rPr>
        <w:t>-</w:t>
      </w:r>
      <w:proofErr w:type="spellStart"/>
      <w:r w:rsidRPr="00B041F8">
        <w:rPr>
          <w:sz w:val="24"/>
          <w:szCs w:val="24"/>
        </w:rPr>
        <w:t>anonymity</w:t>
      </w:r>
      <w:proofErr w:type="spellEnd"/>
      <w:r w:rsidRPr="00B041F8">
        <w:rPr>
          <w:sz w:val="24"/>
          <w:szCs w:val="24"/>
        </w:rPr>
        <w:t>)</w:t>
      </w:r>
    </w:p>
    <w:p w14:paraId="313A7942" w14:textId="2B4AA854" w:rsidR="00B041F8" w:rsidRDefault="00B041F8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6A285FB3" w14:textId="590D365F" w:rsidR="00B041F8" w:rsidRDefault="00B041F8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6AEBC189" w14:textId="716C9B9A" w:rsidR="00A63772" w:rsidRDefault="00A63772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53B686D8" w14:textId="1C5FEE07" w:rsidR="00A63772" w:rsidRDefault="00A63772" w:rsidP="006827EB">
      <w:pPr>
        <w:pStyle w:val="Prrafodelista"/>
        <w:tabs>
          <w:tab w:val="left" w:pos="2246"/>
        </w:tabs>
        <w:rPr>
          <w:sz w:val="24"/>
          <w:szCs w:val="24"/>
        </w:rPr>
      </w:pPr>
    </w:p>
    <w:p w14:paraId="1517A4AE" w14:textId="77777777" w:rsidR="00A63772" w:rsidRDefault="00A63772" w:rsidP="00A63772">
      <w:pPr>
        <w:pStyle w:val="NormalWeb"/>
      </w:pPr>
      <w:ins w:id="0" w:author="Unknown">
        <w:r>
          <w:rPr>
            <w:rStyle w:val="Textoennegrita"/>
          </w:rPr>
          <w:t>EXPLORANDO G.C.P. PARA BIG DATA</w:t>
        </w:r>
      </w:ins>
    </w:p>
    <w:p w14:paraId="4715743D" w14:textId="77777777" w:rsidR="00A63772" w:rsidRDefault="00A63772" w:rsidP="00A63772">
      <w:pPr>
        <w:pStyle w:val="NormalWeb"/>
        <w:numPr>
          <w:ilvl w:val="0"/>
          <w:numId w:val="4"/>
        </w:numPr>
      </w:pPr>
      <w:ins w:id="1" w:author="Unknown">
        <w:r>
          <w:t xml:space="preserve">Big </w:t>
        </w:r>
        <w:proofErr w:type="spellStart"/>
        <w:r>
          <w:t>Query</w:t>
        </w:r>
      </w:ins>
      <w:proofErr w:type="spellEnd"/>
      <w:r>
        <w:t>:</w:t>
      </w:r>
      <w:r>
        <w:br/>
        <w:t xml:space="preserve">Es un servicio </w:t>
      </w:r>
      <w:proofErr w:type="spellStart"/>
      <w:r>
        <w:t>serverless</w:t>
      </w:r>
      <w:proofErr w:type="spellEnd"/>
      <w:r>
        <w:t xml:space="preserve"> totalmente escalable que permite trabajar con </w:t>
      </w:r>
      <w:proofErr w:type="spellStart"/>
      <w:r>
        <w:t>petabytes</w:t>
      </w:r>
      <w:proofErr w:type="spellEnd"/>
      <w:r>
        <w:t xml:space="preserve"> de información y lo más importante permite separar el cómputo del procesamiento.</w:t>
      </w:r>
    </w:p>
    <w:p w14:paraId="1D191783" w14:textId="77777777" w:rsidR="00A63772" w:rsidRDefault="00A63772" w:rsidP="00A63772">
      <w:pPr>
        <w:pStyle w:val="NormalWeb"/>
        <w:numPr>
          <w:ilvl w:val="0"/>
          <w:numId w:val="4"/>
        </w:numPr>
      </w:pPr>
      <w:ins w:id="2" w:author="Unknown">
        <w:r>
          <w:lastRenderedPageBreak/>
          <w:t>Pub-Sub</w:t>
        </w:r>
      </w:ins>
      <w:r>
        <w:t>:</w:t>
      </w:r>
      <w:r>
        <w:br/>
        <w:t xml:space="preserve">Permite trabajar a través de tópicos, esos tópicos permiten conectarnos con distintas fuentes de información y obtener </w:t>
      </w:r>
      <w:proofErr w:type="gramStart"/>
      <w:r>
        <w:t>éstos</w:t>
      </w:r>
      <w:proofErr w:type="gramEnd"/>
      <w:r>
        <w:t xml:space="preserve"> elementos en tiempo real. </w:t>
      </w:r>
      <w:proofErr w:type="gramStart"/>
      <w:r>
        <w:t>Éstos</w:t>
      </w:r>
      <w:proofErr w:type="gramEnd"/>
      <w:r>
        <w:t xml:space="preserve"> elementos pueden llevarse hasta un </w:t>
      </w:r>
      <w:proofErr w:type="spellStart"/>
      <w:r>
        <w:t>DataFlow</w:t>
      </w:r>
      <w:proofErr w:type="spellEnd"/>
      <w:r>
        <w:t xml:space="preserve"> para poder hacer filtrado, poder hacer ordenamiento de éstos registros y luego cargarlos en Big </w:t>
      </w:r>
      <w:proofErr w:type="spellStart"/>
      <w:r>
        <w:t>Query</w:t>
      </w:r>
      <w:proofErr w:type="spellEnd"/>
      <w:r>
        <w:t>.</w:t>
      </w:r>
    </w:p>
    <w:p w14:paraId="66A7BDC7" w14:textId="77777777" w:rsidR="00A63772" w:rsidRDefault="00A63772" w:rsidP="00A63772">
      <w:pPr>
        <w:pStyle w:val="NormalWeb"/>
        <w:numPr>
          <w:ilvl w:val="0"/>
          <w:numId w:val="4"/>
        </w:numPr>
      </w:pPr>
      <w:proofErr w:type="spellStart"/>
      <w:ins w:id="3" w:author="Unknown">
        <w:r>
          <w:t>DataFlow</w:t>
        </w:r>
      </w:ins>
      <w:proofErr w:type="spellEnd"/>
      <w:r>
        <w:t>:</w:t>
      </w:r>
      <w:r>
        <w:br/>
        <w:t xml:space="preserve">Es un servicio de extracción, transformación y carga de datos que puede funcionar tanto </w:t>
      </w:r>
      <w:proofErr w:type="spellStart"/>
      <w:r>
        <w:t>Batch</w:t>
      </w:r>
      <w:proofErr w:type="spellEnd"/>
      <w:r>
        <w:t xml:space="preserve"> como </w:t>
      </w:r>
      <w:proofErr w:type="spellStart"/>
      <w:r>
        <w:t>Near</w:t>
      </w:r>
      <w:proofErr w:type="spellEnd"/>
      <w:r>
        <w:t xml:space="preserve"> Real Time. </w:t>
      </w:r>
      <w:proofErr w:type="gramStart"/>
      <w:r>
        <w:t>Éste</w:t>
      </w:r>
      <w:proofErr w:type="gramEnd"/>
      <w:r>
        <w:t xml:space="preserve"> servicio permite trabajar en base a </w:t>
      </w:r>
      <w:proofErr w:type="spellStart"/>
      <w:r>
        <w:t>jobs</w:t>
      </w:r>
      <w:proofErr w:type="spellEnd"/>
      <w:r>
        <w:t xml:space="preserve"> y éstos pueden ser a través de un </w:t>
      </w:r>
      <w:proofErr w:type="spellStart"/>
      <w:r>
        <w:t>Template</w:t>
      </w:r>
      <w:proofErr w:type="spellEnd"/>
      <w:r>
        <w:t xml:space="preserve"> y ya vienen pre configurados distintos </w:t>
      </w:r>
      <w:proofErr w:type="spellStart"/>
      <w:r>
        <w:t>Templates</w:t>
      </w:r>
      <w:proofErr w:type="spellEnd"/>
      <w:r>
        <w:t>.</w:t>
      </w:r>
    </w:p>
    <w:p w14:paraId="4C28562E" w14:textId="77777777" w:rsidR="00A63772" w:rsidRDefault="00A63772" w:rsidP="00A63772">
      <w:pPr>
        <w:pStyle w:val="NormalWeb"/>
        <w:numPr>
          <w:ilvl w:val="0"/>
          <w:numId w:val="4"/>
        </w:numPr>
      </w:pPr>
      <w:ins w:id="4" w:author="Unknown">
        <w:r>
          <w:t xml:space="preserve">Data </w:t>
        </w:r>
        <w:proofErr w:type="spellStart"/>
        <w:r>
          <w:t>Catalog</w:t>
        </w:r>
      </w:ins>
      <w:proofErr w:type="spellEnd"/>
      <w:r>
        <w:t>:</w:t>
      </w:r>
      <w:r>
        <w:br/>
        <w:t xml:space="preserve">Es un servicio totalmente escalable que permite administrar la </w:t>
      </w:r>
      <w:proofErr w:type="spellStart"/>
      <w:r>
        <w:t>metadata</w:t>
      </w:r>
      <w:proofErr w:type="spellEnd"/>
      <w:r>
        <w:t xml:space="preserve"> que </w:t>
      </w:r>
      <w:proofErr w:type="spellStart"/>
      <w:r>
        <w:t>tu</w:t>
      </w:r>
      <w:proofErr w:type="spellEnd"/>
      <w:r>
        <w:t xml:space="preserve"> tienes en tu organización. Ésta </w:t>
      </w:r>
      <w:proofErr w:type="spellStart"/>
      <w:r>
        <w:t>metadata</w:t>
      </w:r>
      <w:proofErr w:type="spellEnd"/>
      <w:r>
        <w:t xml:space="preserve"> recuerda que se genera desde los procesos de ingesta hasta los repositorios de datos, por lo </w:t>
      </w:r>
      <w:proofErr w:type="gramStart"/>
      <w:r>
        <w:t>tanto</w:t>
      </w:r>
      <w:proofErr w:type="gramEnd"/>
      <w:r>
        <w:t xml:space="preserve"> es bastante útil que puedas conectar tus sistemas y poder almacenar ésta data para que distintos usuarios dentro de tu organización puedan conocer </w:t>
      </w:r>
      <w:proofErr w:type="spellStart"/>
      <w:r>
        <w:t>cual</w:t>
      </w:r>
      <w:proofErr w:type="spellEnd"/>
      <w:r>
        <w:t xml:space="preserve"> es la información que tienes cargado en Google Cloud.</w:t>
      </w:r>
    </w:p>
    <w:p w14:paraId="427F0937" w14:textId="77777777" w:rsidR="00A63772" w:rsidRDefault="00A63772" w:rsidP="00A63772">
      <w:pPr>
        <w:pStyle w:val="NormalWeb"/>
        <w:numPr>
          <w:ilvl w:val="0"/>
          <w:numId w:val="4"/>
        </w:numPr>
      </w:pPr>
      <w:proofErr w:type="spellStart"/>
      <w:ins w:id="5" w:author="Unknown">
        <w:r>
          <w:t>Vertex</w:t>
        </w:r>
        <w:proofErr w:type="spellEnd"/>
        <w:r>
          <w:t xml:space="preserve"> AI</w:t>
        </w:r>
      </w:ins>
      <w:r>
        <w:t>:</w:t>
      </w:r>
      <w:r>
        <w:br/>
        <w:t xml:space="preserve">Almacena todas las funcionalidades para poder hacer y crear </w:t>
      </w:r>
      <w:proofErr w:type="spellStart"/>
      <w:r>
        <w:t>Datasets</w:t>
      </w:r>
      <w:proofErr w:type="spellEnd"/>
      <w:r>
        <w:t xml:space="preserve">, hacer ingesta, hacer entrenamiento, </w:t>
      </w:r>
      <w:proofErr w:type="spellStart"/>
      <w:r>
        <w:t>deployement</w:t>
      </w:r>
      <w:proofErr w:type="spellEnd"/>
      <w:r>
        <w:t xml:space="preserve"> de </w:t>
      </w:r>
      <w:proofErr w:type="gramStart"/>
      <w:r>
        <w:t>éstos</w:t>
      </w:r>
      <w:proofErr w:type="gramEnd"/>
      <w:r>
        <w:t xml:space="preserve"> modelos de una forma asistida con </w:t>
      </w:r>
      <w:proofErr w:type="spellStart"/>
      <w:r>
        <w:t>AutoML</w:t>
      </w:r>
      <w:proofErr w:type="spellEnd"/>
      <w:r>
        <w:t xml:space="preserve"> Tables o de una forma programática con </w:t>
      </w:r>
      <w:proofErr w:type="spellStart"/>
      <w:r>
        <w:t>Jupyter</w:t>
      </w:r>
      <w:proofErr w:type="spellEnd"/>
      <w:r>
        <w:t xml:space="preserve"> Notebook. Éstas dos opciones están disponibles en </w:t>
      </w:r>
      <w:proofErr w:type="spellStart"/>
      <w:r>
        <w:t>Vertex</w:t>
      </w:r>
      <w:proofErr w:type="spellEnd"/>
      <w:r>
        <w:t xml:space="preserve"> AI.</w:t>
      </w:r>
    </w:p>
    <w:p w14:paraId="1E91490A" w14:textId="77777777" w:rsidR="00A63772" w:rsidRDefault="00A63772" w:rsidP="00A63772">
      <w:pPr>
        <w:pStyle w:val="NormalWeb"/>
        <w:numPr>
          <w:ilvl w:val="0"/>
          <w:numId w:val="4"/>
        </w:numPr>
      </w:pPr>
      <w:proofErr w:type="spellStart"/>
      <w:ins w:id="6" w:author="Unknown">
        <w:r>
          <w:t>Vision</w:t>
        </w:r>
      </w:ins>
      <w:proofErr w:type="spellEnd"/>
      <w:r>
        <w:t>:</w:t>
      </w:r>
      <w:r>
        <w:br/>
        <w:t xml:space="preserve">Nos permite resolver una serie de casos de uso enfocados en la detección tanto de video como de </w:t>
      </w:r>
      <w:proofErr w:type="spellStart"/>
      <w:r>
        <w:t>imégenes</w:t>
      </w:r>
      <w:proofErr w:type="spellEnd"/>
      <w:r>
        <w:t xml:space="preserve"> para detectar elementos.</w:t>
      </w:r>
    </w:p>
    <w:p w14:paraId="46ABD81A" w14:textId="77777777" w:rsidR="00A63772" w:rsidRDefault="00A63772" w:rsidP="00A63772">
      <w:pPr>
        <w:pStyle w:val="NormalWeb"/>
        <w:numPr>
          <w:ilvl w:val="0"/>
          <w:numId w:val="4"/>
        </w:numPr>
      </w:pPr>
      <w:proofErr w:type="spellStart"/>
      <w:ins w:id="7" w:author="Unknown">
        <w:r>
          <w:t>Document</w:t>
        </w:r>
        <w:proofErr w:type="spellEnd"/>
        <w:r>
          <w:t xml:space="preserve"> AI</w:t>
        </w:r>
      </w:ins>
      <w:r>
        <w:t>:</w:t>
      </w:r>
      <w:r>
        <w:br/>
        <w:t xml:space="preserve">Permite tomar información no estructurada desde distintos formularios, PDF, correo electrónico, y poder extraer </w:t>
      </w:r>
      <w:proofErr w:type="gramStart"/>
      <w:r>
        <w:t>ésta</w:t>
      </w:r>
      <w:proofErr w:type="gramEnd"/>
      <w:r>
        <w:t xml:space="preserve"> información para poder procesarla de una forma ordenada y encontrar </w:t>
      </w:r>
      <w:proofErr w:type="spellStart"/>
      <w:r>
        <w:t>insight</w:t>
      </w:r>
      <w:proofErr w:type="spellEnd"/>
      <w:r>
        <w:t xml:space="preserve"> de éstos textos.</w:t>
      </w:r>
    </w:p>
    <w:p w14:paraId="498E449F" w14:textId="77777777" w:rsidR="00A63772" w:rsidRDefault="00A63772" w:rsidP="00A63772">
      <w:pPr>
        <w:pStyle w:val="NormalWeb"/>
        <w:numPr>
          <w:ilvl w:val="0"/>
          <w:numId w:val="4"/>
        </w:numPr>
      </w:pPr>
      <w:proofErr w:type="spellStart"/>
      <w:ins w:id="8" w:author="Unknown">
        <w:r>
          <w:t>Speech</w:t>
        </w:r>
        <w:proofErr w:type="spellEnd"/>
        <w:r>
          <w:t xml:space="preserve"> </w:t>
        </w:r>
        <w:proofErr w:type="spellStart"/>
        <w:r>
          <w:t>to</w:t>
        </w:r>
        <w:proofErr w:type="spellEnd"/>
        <w:r>
          <w:t xml:space="preserve"> Text</w:t>
        </w:r>
      </w:ins>
      <w:r>
        <w:t>:</w:t>
      </w:r>
      <w:r>
        <w:br/>
        <w:t>Permite resolver casos de uso donde tengo audio, y ese audio necesito hacer una transcripción a texto para después analizarlo con los servicios de lenguaje natural.</w:t>
      </w:r>
    </w:p>
    <w:p w14:paraId="71EB662B" w14:textId="77777777" w:rsidR="00A63772" w:rsidRDefault="00A63772" w:rsidP="00A63772">
      <w:pPr>
        <w:pStyle w:val="NormalWeb"/>
        <w:numPr>
          <w:ilvl w:val="0"/>
          <w:numId w:val="4"/>
        </w:numPr>
      </w:pPr>
      <w:ins w:id="9" w:author="Unknown">
        <w:r>
          <w:t xml:space="preserve">Natural </w:t>
        </w:r>
        <w:proofErr w:type="spellStart"/>
        <w:r>
          <w:t>Lenguage</w:t>
        </w:r>
      </w:ins>
      <w:proofErr w:type="spellEnd"/>
      <w:r>
        <w:t>:</w:t>
      </w:r>
      <w:r>
        <w:br/>
        <w:t>Permite analizar, extraer sentimientos, extraer entidades y todo eso gracias al análisis semántico de información de texto.</w:t>
      </w:r>
    </w:p>
    <w:p w14:paraId="6EBB7ABA" w14:textId="474FD21E" w:rsidR="00A63772" w:rsidRDefault="00A63772" w:rsidP="00A63772">
      <w:pPr>
        <w:pStyle w:val="NormalWeb"/>
      </w:pPr>
      <w:r>
        <w:rPr>
          <w:noProof/>
        </w:rPr>
        <w:drawing>
          <wp:inline distT="0" distB="0" distL="0" distR="0" wp14:anchorId="55D9DF92" wp14:editId="2DCA5C9E">
            <wp:extent cx="5400040" cy="16052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B5FE" w14:textId="68E76BD4" w:rsidR="00A63772" w:rsidRDefault="00A63772" w:rsidP="00A63772">
      <w:pPr>
        <w:pStyle w:val="NormalWeb"/>
      </w:pPr>
    </w:p>
    <w:p w14:paraId="112094F0" w14:textId="29FE6466" w:rsidR="00A63772" w:rsidRDefault="00A63772" w:rsidP="00A63772">
      <w:pPr>
        <w:pStyle w:val="NormalWeb"/>
      </w:pPr>
    </w:p>
    <w:p w14:paraId="273B490D" w14:textId="1D3F38B5" w:rsidR="00A63772" w:rsidRPr="00B041F8" w:rsidRDefault="00A63772" w:rsidP="006827EB">
      <w:pPr>
        <w:pStyle w:val="Prrafodelista"/>
        <w:tabs>
          <w:tab w:val="left" w:pos="2246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6F2709" wp14:editId="1EE663AC">
            <wp:extent cx="5498012" cy="17519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07" cy="17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0C1" w14:textId="61F4323C" w:rsidR="00B041F8" w:rsidRDefault="00B041F8" w:rsidP="00B041F8">
      <w:pPr>
        <w:tabs>
          <w:tab w:val="left" w:pos="2246"/>
        </w:tabs>
        <w:rPr>
          <w:sz w:val="24"/>
          <w:szCs w:val="24"/>
        </w:rPr>
      </w:pPr>
    </w:p>
    <w:p w14:paraId="703818B6" w14:textId="3318F40E" w:rsidR="00CA49CC" w:rsidRDefault="00CA49CC" w:rsidP="00B041F8">
      <w:pPr>
        <w:tabs>
          <w:tab w:val="left" w:pos="2246"/>
        </w:tabs>
        <w:rPr>
          <w:sz w:val="24"/>
          <w:szCs w:val="24"/>
        </w:rPr>
      </w:pPr>
    </w:p>
    <w:p w14:paraId="5F579354" w14:textId="3DBBD9FA" w:rsidR="00CA49CC" w:rsidRDefault="00CA49CC" w:rsidP="00B041F8">
      <w:pPr>
        <w:tabs>
          <w:tab w:val="left" w:pos="2246"/>
        </w:tabs>
        <w:rPr>
          <w:sz w:val="24"/>
          <w:szCs w:val="24"/>
        </w:rPr>
      </w:pPr>
    </w:p>
    <w:p w14:paraId="6AA62B34" w14:textId="7E17825A" w:rsidR="00CA49CC" w:rsidRDefault="00CA49CC" w:rsidP="00B041F8">
      <w:pPr>
        <w:tabs>
          <w:tab w:val="left" w:pos="2246"/>
        </w:tabs>
      </w:pPr>
      <w:r>
        <w:rPr>
          <w:rStyle w:val="Textoennegrita"/>
        </w:rPr>
        <w:t xml:space="preserve">Que es un Cloud </w:t>
      </w:r>
      <w:proofErr w:type="spellStart"/>
      <w:r>
        <w:rPr>
          <w:rStyle w:val="Textoennegrita"/>
        </w:rPr>
        <w:t>Dtaflow</w:t>
      </w:r>
      <w:proofErr w:type="spellEnd"/>
      <w:r>
        <w:br/>
        <w:t>Es un servicio de procesamiento de datos totalmente administrado que simplifica el desarrollo y la administración de flujos y pipelines.</w:t>
      </w:r>
      <w:r>
        <w:br/>
        <w:t xml:space="preserve">-Acelera el desarrollo de </w:t>
      </w:r>
      <w:proofErr w:type="spellStart"/>
      <w:r>
        <w:t>streaming</w:t>
      </w:r>
      <w:proofErr w:type="spellEnd"/>
      <w:r>
        <w:t xml:space="preserve"> y </w:t>
      </w:r>
      <w:proofErr w:type="spellStart"/>
      <w:r>
        <w:t>bach</w:t>
      </w:r>
      <w:proofErr w:type="spellEnd"/>
      <w:r>
        <w:br/>
        <w:t>-</w:t>
      </w:r>
      <w:proofErr w:type="spellStart"/>
      <w:r>
        <w:t>Gestion</w:t>
      </w:r>
      <w:proofErr w:type="spellEnd"/>
      <w:r>
        <w:t xml:space="preserve"> y operaciones simplificadas</w:t>
      </w:r>
      <w:r>
        <w:br/>
        <w:t xml:space="preserve">-Construir sobre una base para machine </w:t>
      </w:r>
      <w:proofErr w:type="spellStart"/>
      <w:r>
        <w:t>learning</w:t>
      </w:r>
      <w:proofErr w:type="spellEnd"/>
    </w:p>
    <w:p w14:paraId="66F0C009" w14:textId="3D041786" w:rsidR="00DE26B7" w:rsidRDefault="00DE26B7" w:rsidP="00B041F8">
      <w:pPr>
        <w:tabs>
          <w:tab w:val="left" w:pos="2246"/>
        </w:tabs>
      </w:pPr>
    </w:p>
    <w:p w14:paraId="57BD136D" w14:textId="77777777" w:rsidR="00DE26B7" w:rsidRPr="00DE26B7" w:rsidRDefault="00DE26B7" w:rsidP="00DE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6B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Qué es </w:t>
      </w:r>
      <w:proofErr w:type="spellStart"/>
      <w:r w:rsidRPr="00DE26B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BigQuery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Data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warehouse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empresarial totalmente administrado y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serverless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-Escala de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petabytes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responde muy rápido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-Disponible en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multiples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regiones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-Separación de almacenamiento y cómputo.</w:t>
      </w:r>
    </w:p>
    <w:p w14:paraId="0B9F201B" w14:textId="77777777" w:rsidR="00DE26B7" w:rsidRPr="00DE26B7" w:rsidRDefault="00DE26B7" w:rsidP="00DE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6B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Componentes importantes: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-Es SQL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Rest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API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-Web UI, CLI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LibrerÍa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clientes virtual</w:t>
      </w:r>
    </w:p>
    <w:p w14:paraId="729F67AC" w14:textId="77777777" w:rsidR="00DE26B7" w:rsidRPr="00DE26B7" w:rsidRDefault="00DE26B7" w:rsidP="00DE2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26B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Como funciona?</w:t>
      </w:r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traves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esquema federado de lectura llevamos nuestros archivos </w:t>
      </w:r>
      <w:proofErr w:type="gram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json</w:t>
      </w:r>
      <w:proofErr w:type="spellEnd"/>
      <w:proofErr w:type="gram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video, PDF, etc.) hacia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BigQuery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-Procesamiento y </w:t>
      </w:r>
      <w:proofErr w:type="spellStart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t>transformacion</w:t>
      </w:r>
      <w:proofErr w:type="spellEnd"/>
      <w:r w:rsidRPr="00DE26B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-Procesamiento: OCR, voz a texto, clúster, etc.</w:t>
      </w:r>
    </w:p>
    <w:p w14:paraId="1B5E364A" w14:textId="77777777" w:rsidR="00C6797D" w:rsidRDefault="00C6797D" w:rsidP="00C6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5299802D" w14:textId="77777777" w:rsidR="00C6797D" w:rsidRDefault="00C6797D" w:rsidP="00C6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07B0BC26" w14:textId="77777777" w:rsidR="00C6797D" w:rsidRDefault="00C6797D" w:rsidP="00C6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15DE4EB3" w14:textId="65D71796" w:rsidR="00C6797D" w:rsidRPr="00C6797D" w:rsidRDefault="00C6797D" w:rsidP="00C67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97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Google Cloud Pub/Sub</w:t>
      </w:r>
      <w:r w:rsidRPr="00C6797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Mensajería impulsada por eventos para la ingesta de datos y el movimiento de los mismos.</w:t>
      </w:r>
    </w:p>
    <w:p w14:paraId="0C7DF2FC" w14:textId="77777777" w:rsidR="00C6797D" w:rsidRPr="00C6797D" w:rsidRDefault="00C6797D" w:rsidP="00C6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6797D">
        <w:rPr>
          <w:rFonts w:ascii="Times New Roman" w:eastAsia="Times New Roman" w:hAnsi="Times New Roman" w:cs="Times New Roman"/>
          <w:sz w:val="24"/>
          <w:szCs w:val="24"/>
          <w:lang w:eastAsia="es-AR"/>
        </w:rPr>
        <w:t>Ingestion</w:t>
      </w:r>
      <w:proofErr w:type="spellEnd"/>
      <w:r w:rsidRPr="00C6797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entrega de eventos escalables/ persistentes.</w:t>
      </w:r>
    </w:p>
    <w:p w14:paraId="56DF6BBC" w14:textId="77777777" w:rsidR="00C6797D" w:rsidRPr="00C6797D" w:rsidRDefault="00C6797D" w:rsidP="00C6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97D">
        <w:rPr>
          <w:rFonts w:ascii="Times New Roman" w:eastAsia="Times New Roman" w:hAnsi="Times New Roman" w:cs="Times New Roman"/>
          <w:sz w:val="24"/>
          <w:szCs w:val="24"/>
          <w:lang w:eastAsia="es-AR"/>
        </w:rPr>
        <w:t>Patrón de publicación.</w:t>
      </w:r>
    </w:p>
    <w:p w14:paraId="5435025B" w14:textId="77777777" w:rsidR="00C6797D" w:rsidRPr="00C6797D" w:rsidRDefault="00C6797D" w:rsidP="00C6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97D">
        <w:rPr>
          <w:rFonts w:ascii="Times New Roman" w:eastAsia="Times New Roman" w:hAnsi="Times New Roman" w:cs="Times New Roman"/>
          <w:sz w:val="24"/>
          <w:szCs w:val="24"/>
          <w:lang w:eastAsia="es-AR"/>
        </w:rPr>
        <w:t>Servicio global.</w:t>
      </w:r>
    </w:p>
    <w:p w14:paraId="10A84EF4" w14:textId="77777777" w:rsidR="00C6797D" w:rsidRPr="00C6797D" w:rsidRDefault="00C6797D" w:rsidP="00C679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6797D">
        <w:rPr>
          <w:rFonts w:ascii="Times New Roman" w:eastAsia="Times New Roman" w:hAnsi="Times New Roman" w:cs="Times New Roman"/>
          <w:sz w:val="24"/>
          <w:szCs w:val="24"/>
          <w:lang w:eastAsia="es-AR"/>
        </w:rPr>
        <w:t>Integrado con otras herramientas.</w:t>
      </w:r>
    </w:p>
    <w:p w14:paraId="078A9060" w14:textId="70798B0E" w:rsidR="00F233AF" w:rsidRDefault="00F233AF" w:rsidP="00B041F8">
      <w:pPr>
        <w:tabs>
          <w:tab w:val="left" w:pos="2246"/>
        </w:tabs>
        <w:rPr>
          <w:sz w:val="24"/>
          <w:szCs w:val="24"/>
        </w:rPr>
      </w:pPr>
      <w:r>
        <w:rPr>
          <w:sz w:val="24"/>
          <w:szCs w:val="24"/>
        </w:rPr>
        <w:t>QUERY DATAFLOW SQL EDITOR</w:t>
      </w:r>
    </w:p>
    <w:p w14:paraId="680B0F33" w14:textId="0B52F857" w:rsidR="00F233AF" w:rsidRDefault="00F233AF" w:rsidP="00B041F8">
      <w:pPr>
        <w:tabs>
          <w:tab w:val="left" w:pos="2246"/>
        </w:tabs>
        <w:rPr>
          <w:sz w:val="24"/>
          <w:szCs w:val="24"/>
        </w:rPr>
      </w:pPr>
    </w:p>
    <w:p w14:paraId="265136DA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SELECT</w:t>
      </w:r>
    </w:p>
    <w:p w14:paraId="14B2224A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TUMBLE_</w:t>
      </w:r>
      <w:proofErr w:type="gram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START(</w:t>
      </w:r>
      <w:proofErr w:type="gram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'INTEVARL 1 MINUTE') as 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period_start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,</w:t>
      </w:r>
    </w:p>
    <w:p w14:paraId="10DA233D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SUM(</w:t>
      </w:r>
      <w:proofErr w:type="spellStart"/>
      <w:proofErr w:type="gram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passenger_count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AS 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pickup_count</w:t>
      </w:r>
      <w:proofErr w:type="spellEnd"/>
    </w:p>
    <w:p w14:paraId="1B869109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FROM </w:t>
      </w:r>
      <w:proofErr w:type="gram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pubsub.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topic</w:t>
      </w:r>
      <w:proofErr w:type="spellEnd"/>
      <w:proofErr w:type="gram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.`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pubsub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-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-data`.`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taxirides-realtime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`</w:t>
      </w:r>
    </w:p>
    <w:p w14:paraId="1476D0C0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WHERE</w:t>
      </w:r>
    </w:p>
    <w:p w14:paraId="2D331E5B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ride_status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"pickup"</w:t>
      </w:r>
    </w:p>
    <w:p w14:paraId="1D206346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GROUP BY</w:t>
      </w:r>
    </w:p>
    <w:p w14:paraId="7E8D4294" w14:textId="77777777" w:rsidR="00F233AF" w:rsidRPr="00F233AF" w:rsidRDefault="00F233AF" w:rsidP="00F23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TUMBLE(</w:t>
      </w:r>
      <w:proofErr w:type="spellStart"/>
      <w:proofErr w:type="gram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event_timestamp</w:t>
      </w:r>
      <w:proofErr w:type="spellEnd"/>
      <w:r w:rsidRPr="00F233AF">
        <w:rPr>
          <w:rFonts w:ascii="Courier New" w:eastAsia="Times New Roman" w:hAnsi="Courier New" w:cs="Courier New"/>
          <w:sz w:val="20"/>
          <w:szCs w:val="20"/>
          <w:lang w:eastAsia="es-AR"/>
        </w:rPr>
        <w:t>, 'INTERVAL 1 MINUTE')</w:t>
      </w:r>
    </w:p>
    <w:p w14:paraId="090DC8CC" w14:textId="0E908C0D" w:rsidR="00F233AF" w:rsidRDefault="00F233AF" w:rsidP="00B041F8">
      <w:pPr>
        <w:tabs>
          <w:tab w:val="left" w:pos="2246"/>
        </w:tabs>
        <w:rPr>
          <w:sz w:val="24"/>
          <w:szCs w:val="24"/>
        </w:rPr>
      </w:pPr>
    </w:p>
    <w:p w14:paraId="5A598CD6" w14:textId="387CDDD6" w:rsidR="000F0795" w:rsidRDefault="000F0795" w:rsidP="00B041F8">
      <w:pPr>
        <w:tabs>
          <w:tab w:val="left" w:pos="2246"/>
        </w:tabs>
        <w:rPr>
          <w:sz w:val="24"/>
          <w:szCs w:val="24"/>
        </w:rPr>
      </w:pPr>
    </w:p>
    <w:p w14:paraId="29572A65" w14:textId="10021B64" w:rsidR="000F0795" w:rsidRDefault="000F0795" w:rsidP="00B041F8">
      <w:pPr>
        <w:tabs>
          <w:tab w:val="left" w:pos="2246"/>
        </w:tabs>
        <w:rPr>
          <w:sz w:val="24"/>
          <w:szCs w:val="24"/>
        </w:rPr>
      </w:pPr>
    </w:p>
    <w:p w14:paraId="587DEB03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</w:t>
      </w:r>
      <w:proofErr w:type="spellEnd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manager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-Bi interactivo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-EDW en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Spreadsheet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-Consultas en lenguaje natural</w:t>
      </w:r>
    </w:p>
    <w:p w14:paraId="71ADA914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analyst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-Data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warehouse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interminable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-Data pipelines autogestionados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-Modelo de datos catálogo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-Machine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Learning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SQL</w:t>
      </w:r>
    </w:p>
    <w:p w14:paraId="2E3C600C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engineer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-Infraestructura autónoma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-Variedad de herramientas/lenguajes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-Calidad/linaje de datos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-Capacidades en tiempo real</w:t>
      </w:r>
    </w:p>
    <w:p w14:paraId="5D3D88E5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scientist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-Notebooks portables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-Evaluación y selección de modelos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-Desarrollo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point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anda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click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-Colaboración</w:t>
      </w:r>
    </w:p>
    <w:p w14:paraId="1CB99F8C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ML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developer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Imagenes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videos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-Análisis de sentimiento extracción de entidades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-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Chatbots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, comandos de voz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-Enrutamiento de flotas previsión</w:t>
      </w:r>
    </w:p>
    <w:p w14:paraId="182A75FC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ML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engineer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-Alojamiento de modelos escalables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-ML CI/CD y orquestación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-Procedencia y linaje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-Mejoras y reentrenamiento</w:t>
      </w:r>
    </w:p>
    <w:p w14:paraId="2FFCF9E6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Vertex</w:t>
      </w:r>
      <w:proofErr w:type="spellEnd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Ai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-Construye en lo mejor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-Acelera tiempo a valor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-Confianza y responsabilidad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_Obtenemos: _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-Velocidad en los modelos de producción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-Los mejores algoritmos como servicio de Google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-Flujo de trabajo de ML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-Gestión y gobierno de modelos</w:t>
      </w:r>
    </w:p>
    <w:p w14:paraId="35904995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Product</w:t>
      </w:r>
      <w:proofErr w:type="spellEnd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manager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-Bi interactivo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-EDW en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Spreadsheet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-Consultas en lenguaje natural</w:t>
      </w:r>
    </w:p>
    <w:p w14:paraId="7B63B164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analyst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-Data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warehouse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interminable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-Data pipelines autogestionados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-Modelo de datos catálogo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-Machine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Learning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SQL</w:t>
      </w:r>
    </w:p>
    <w:p w14:paraId="3A99487B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engineer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-Infraestructura autónoma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-Variedad de herramientas/lenguajes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-Calidad/linaje de datos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-Capacidades en tiempo real</w:t>
      </w:r>
    </w:p>
    <w:p w14:paraId="257E79F7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Data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scientist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-Notebooks portables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-Evaluación y selección de modelos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-Desarrollo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point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anda 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click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-Colaboración</w:t>
      </w:r>
    </w:p>
    <w:p w14:paraId="0019C610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ML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developer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Imagenes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videos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-Análisis de sentimiento extracción de entidades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</w:t>
      </w:r>
      <w:proofErr w:type="spellStart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Chatbots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t>, comandos de voz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-Enrutamiento de flotas previsión</w:t>
      </w:r>
    </w:p>
    <w:p w14:paraId="77CFF24E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ML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engineer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-Alojamiento de modelos escalables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-ML CI/CD y orquestación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-Procedencia y linaje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-Mejoras y reentrenamiento</w:t>
      </w:r>
    </w:p>
    <w:p w14:paraId="7F8F97C4" w14:textId="77777777" w:rsidR="000F0795" w:rsidRPr="000F0795" w:rsidRDefault="000F0795" w:rsidP="000F07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Vertex</w:t>
      </w:r>
      <w:proofErr w:type="spellEnd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F079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Ai</w:t>
      </w:r>
      <w:proofErr w:type="spellEnd"/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-Construye en lo mejor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-Acelera tiempo a valor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-Confianza y responsabilidad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_Obtenemos: _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-Velocidad en los modelos de producción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-Los mejores algoritmos como servicio de Google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-Flujo de trabajo de ML</w:t>
      </w:r>
      <w:r w:rsidRPr="000F079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-Gestión y gobierno de modelos</w:t>
      </w:r>
    </w:p>
    <w:p w14:paraId="2F356CEF" w14:textId="77777777" w:rsidR="00083245" w:rsidRPr="00083245" w:rsidRDefault="00083245" w:rsidP="0008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32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Aplicaciones de IA fáciles de desplegar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+Modelos y servicios de la </w:t>
      </w:r>
      <w:proofErr w:type="spellStart"/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alta calidad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+Fácil personalización e implementación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+Valor comercial comprobado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832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Aplicaciones de IA fáciles de desplegar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</w:t>
      </w:r>
      <w:proofErr w:type="spellStart"/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t>Vison</w:t>
      </w:r>
      <w:proofErr w:type="spellEnd"/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-Lenguaje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-Conversación</w:t>
      </w:r>
      <w:r w:rsidRPr="00083245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-Datos estructurados</w:t>
      </w:r>
    </w:p>
    <w:p w14:paraId="2FA0D07C" w14:textId="77777777" w:rsidR="00083245" w:rsidRPr="00083245" w:rsidRDefault="00083245" w:rsidP="0008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32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Vertex</w:t>
      </w:r>
      <w:proofErr w:type="spellEnd"/>
      <w:r w:rsidRPr="00083245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IA te permite manejar todos esos casos de uso anteriores</w:t>
      </w:r>
    </w:p>
    <w:p w14:paraId="3BE195BC" w14:textId="6DFC322D" w:rsidR="000F0795" w:rsidRDefault="000F0795" w:rsidP="00B041F8">
      <w:pPr>
        <w:tabs>
          <w:tab w:val="left" w:pos="2246"/>
        </w:tabs>
        <w:rPr>
          <w:sz w:val="24"/>
          <w:szCs w:val="24"/>
        </w:rPr>
      </w:pPr>
    </w:p>
    <w:p w14:paraId="7F1DE181" w14:textId="77777777" w:rsidR="00C5673D" w:rsidRPr="00B041F8" w:rsidRDefault="00C5673D" w:rsidP="00B041F8">
      <w:pPr>
        <w:tabs>
          <w:tab w:val="left" w:pos="2246"/>
        </w:tabs>
        <w:rPr>
          <w:sz w:val="24"/>
          <w:szCs w:val="24"/>
        </w:rPr>
      </w:pPr>
    </w:p>
    <w:sectPr w:rsidR="00C5673D" w:rsidRPr="00B04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26AC" w14:textId="77777777" w:rsidR="00092D5A" w:rsidRDefault="00092D5A" w:rsidP="00F61136">
      <w:pPr>
        <w:spacing w:after="0" w:line="240" w:lineRule="auto"/>
      </w:pPr>
      <w:r>
        <w:separator/>
      </w:r>
    </w:p>
  </w:endnote>
  <w:endnote w:type="continuationSeparator" w:id="0">
    <w:p w14:paraId="754AFEC0" w14:textId="77777777" w:rsidR="00092D5A" w:rsidRDefault="00092D5A" w:rsidP="00F6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15F44" w14:textId="77777777" w:rsidR="00092D5A" w:rsidRDefault="00092D5A" w:rsidP="00F61136">
      <w:pPr>
        <w:spacing w:after="0" w:line="240" w:lineRule="auto"/>
      </w:pPr>
      <w:r>
        <w:separator/>
      </w:r>
    </w:p>
  </w:footnote>
  <w:footnote w:type="continuationSeparator" w:id="0">
    <w:p w14:paraId="45C413FD" w14:textId="77777777" w:rsidR="00092D5A" w:rsidRDefault="00092D5A" w:rsidP="00F61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CE4"/>
    <w:multiLevelType w:val="multilevel"/>
    <w:tmpl w:val="F7B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D6321"/>
    <w:multiLevelType w:val="multilevel"/>
    <w:tmpl w:val="630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57C70"/>
    <w:multiLevelType w:val="multilevel"/>
    <w:tmpl w:val="02A0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E491C"/>
    <w:multiLevelType w:val="multilevel"/>
    <w:tmpl w:val="F968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54109"/>
    <w:multiLevelType w:val="multilevel"/>
    <w:tmpl w:val="6E0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36"/>
    <w:rsid w:val="00083245"/>
    <w:rsid w:val="00092D5A"/>
    <w:rsid w:val="000D3E77"/>
    <w:rsid w:val="000F0795"/>
    <w:rsid w:val="006827EB"/>
    <w:rsid w:val="00820AB6"/>
    <w:rsid w:val="00A63772"/>
    <w:rsid w:val="00B041F8"/>
    <w:rsid w:val="00C5673D"/>
    <w:rsid w:val="00C6797D"/>
    <w:rsid w:val="00CA49CC"/>
    <w:rsid w:val="00DE26B7"/>
    <w:rsid w:val="00F233AF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A8B9"/>
  <w15:chartTrackingRefBased/>
  <w15:docId w15:val="{E2E5F09A-F24F-4D09-A442-7CC399EE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61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113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6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61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136"/>
  </w:style>
  <w:style w:type="paragraph" w:styleId="Piedepgina">
    <w:name w:val="footer"/>
    <w:basedOn w:val="Normal"/>
    <w:link w:val="PiedepginaCar"/>
    <w:uiPriority w:val="99"/>
    <w:unhideWhenUsed/>
    <w:rsid w:val="00F61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136"/>
  </w:style>
  <w:style w:type="character" w:customStyle="1" w:styleId="notion-enable-hover">
    <w:name w:val="notion-enable-hover"/>
    <w:basedOn w:val="Fuentedeprrafopredeter"/>
    <w:rsid w:val="00F61136"/>
  </w:style>
  <w:style w:type="paragraph" w:styleId="Prrafodelista">
    <w:name w:val="List Paragraph"/>
    <w:basedOn w:val="Normal"/>
    <w:uiPriority w:val="34"/>
    <w:qFormat/>
    <w:rsid w:val="006827E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6377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637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77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33A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233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233AF"/>
  </w:style>
  <w:style w:type="character" w:customStyle="1" w:styleId="hljs-string">
    <w:name w:val="hljs-string"/>
    <w:basedOn w:val="Fuentedeprrafopredeter"/>
    <w:rsid w:val="00F233AF"/>
  </w:style>
  <w:style w:type="character" w:customStyle="1" w:styleId="hljs-builtin">
    <w:name w:val="hljs-built_in"/>
    <w:basedOn w:val="Fuentedeprrafopredeter"/>
    <w:rsid w:val="00F233AF"/>
  </w:style>
  <w:style w:type="character" w:customStyle="1" w:styleId="hljs-symbol">
    <w:name w:val="hljs-symbol"/>
    <w:basedOn w:val="Fuentedeprrafopredeter"/>
    <w:rsid w:val="00F2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2022-02-23T18:56:00Z</dcterms:created>
  <dcterms:modified xsi:type="dcterms:W3CDTF">2022-02-25T00:34:00Z</dcterms:modified>
</cp:coreProperties>
</file>